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440F1" w14:textId="77777777" w:rsidR="00CD0388" w:rsidRPr="00796256" w:rsidRDefault="00CD0388" w:rsidP="00CD0388">
      <w:pPr>
        <w:spacing w:after="0" w:line="360" w:lineRule="auto"/>
        <w:jc w:val="center"/>
        <w:rPr>
          <w:rFonts w:ascii="Times New Roman" w:hAnsi="Times New Roman" w:cs="Times New Roman"/>
          <w:b/>
          <w:sz w:val="32"/>
          <w:szCs w:val="32"/>
        </w:rPr>
      </w:pPr>
      <w:r w:rsidRPr="00796256">
        <w:rPr>
          <w:rFonts w:ascii="Times New Roman" w:hAnsi="Times New Roman" w:cs="Times New Roman"/>
          <w:b/>
          <w:sz w:val="32"/>
          <w:szCs w:val="32"/>
        </w:rPr>
        <w:t>BINDURA UNIVERSITY OF SCIENCE EDUCATION</w:t>
      </w:r>
    </w:p>
    <w:p w14:paraId="73BC1F43" w14:textId="77777777" w:rsidR="00CD0388" w:rsidRPr="00796256" w:rsidRDefault="00CD0388" w:rsidP="00CD0388">
      <w:pPr>
        <w:spacing w:after="0" w:line="360" w:lineRule="auto"/>
        <w:jc w:val="center"/>
        <w:rPr>
          <w:rFonts w:ascii="Times New Roman" w:hAnsi="Times New Roman" w:cs="Times New Roman"/>
          <w:b/>
          <w:sz w:val="32"/>
          <w:szCs w:val="32"/>
        </w:rPr>
      </w:pPr>
      <w:r w:rsidRPr="00796256">
        <w:rPr>
          <w:rFonts w:ascii="Times New Roman" w:hAnsi="Times New Roman" w:cs="Times New Roman"/>
          <w:b/>
          <w:sz w:val="32"/>
          <w:szCs w:val="32"/>
        </w:rPr>
        <w:t>Faculty of Science Education</w:t>
      </w:r>
    </w:p>
    <w:p w14:paraId="130832A5" w14:textId="77777777" w:rsidR="00CD0388" w:rsidRPr="00C55728" w:rsidRDefault="00CD0388" w:rsidP="00CD0388">
      <w:pPr>
        <w:spacing w:line="360" w:lineRule="auto"/>
        <w:jc w:val="center"/>
        <w:rPr>
          <w:rFonts w:ascii="Times New Roman" w:hAnsi="Times New Roman" w:cs="Times New Roman"/>
          <w:sz w:val="24"/>
          <w:szCs w:val="24"/>
        </w:rPr>
      </w:pPr>
      <w:r w:rsidRPr="00C55728">
        <w:rPr>
          <w:rFonts w:ascii="Times New Roman" w:hAnsi="Times New Roman" w:cs="Times New Roman"/>
          <w:noProof/>
          <w:lang w:val="en-ZW" w:eastAsia="en-ZW"/>
        </w:rPr>
        <w:drawing>
          <wp:inline distT="0" distB="0" distL="0" distR="0" wp14:anchorId="4A08D212" wp14:editId="4F6FE3A4">
            <wp:extent cx="3400425" cy="3400425"/>
            <wp:effectExtent l="0" t="0" r="9525" b="9525"/>
            <wp:docPr id="2" name="Picture 2" descr="buseLogo"/>
            <wp:cNvGraphicFramePr/>
            <a:graphic xmlns:a="http://schemas.openxmlformats.org/drawingml/2006/main">
              <a:graphicData uri="http://schemas.openxmlformats.org/drawingml/2006/picture">
                <pic:pic xmlns:pic="http://schemas.openxmlformats.org/drawingml/2006/picture">
                  <pic:nvPicPr>
                    <pic:cNvPr id="2" name="Picture 2" descr="buse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14:paraId="3C8BAD99" w14:textId="77777777" w:rsidR="00CD0388" w:rsidRPr="00C55728" w:rsidRDefault="00CD0388" w:rsidP="00CD0388">
      <w:pPr>
        <w:spacing w:line="360" w:lineRule="auto"/>
        <w:jc w:val="both"/>
        <w:rPr>
          <w:rFonts w:ascii="Times New Roman" w:hAnsi="Times New Roman" w:cs="Times New Roman"/>
          <w:sz w:val="24"/>
          <w:szCs w:val="24"/>
        </w:rPr>
      </w:pPr>
      <w:r w:rsidRPr="00C55728">
        <w:rPr>
          <w:rFonts w:ascii="Times New Roman" w:hAnsi="Times New Roman" w:cs="Times New Roman"/>
          <w:noProof/>
          <w:sz w:val="24"/>
          <w:szCs w:val="24"/>
          <w:lang w:val="en-ZW" w:eastAsia="en-ZW"/>
        </w:rPr>
        <mc:AlternateContent>
          <mc:Choice Requires="wps">
            <w:drawing>
              <wp:anchor distT="0" distB="0" distL="114300" distR="114300" simplePos="0" relativeHeight="251659264" behindDoc="0" locked="0" layoutInCell="1" allowOverlap="1" wp14:anchorId="127CE206" wp14:editId="5BF7B2AE">
                <wp:simplePos x="0" y="0"/>
                <wp:positionH relativeFrom="column">
                  <wp:posOffset>-152400</wp:posOffset>
                </wp:positionH>
                <wp:positionV relativeFrom="paragraph">
                  <wp:posOffset>129540</wp:posOffset>
                </wp:positionV>
                <wp:extent cx="6353175" cy="31623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353175"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A2BBE" w14:textId="77777777" w:rsidR="00CD0388" w:rsidRPr="00CF7842" w:rsidRDefault="0092143A" w:rsidP="003D6341">
                            <w:pPr>
                              <w:spacing w:after="0" w:line="360" w:lineRule="auto"/>
                              <w:jc w:val="center"/>
                              <w:rPr>
                                <w:rFonts w:ascii="Times New Roman" w:hAnsi="Times New Roman" w:cs="Times New Roman"/>
                                <w:b/>
                                <w:sz w:val="40"/>
                                <w:szCs w:val="40"/>
                              </w:rPr>
                            </w:pPr>
                            <w:r w:rsidRPr="00CF7842">
                              <w:rPr>
                                <w:rFonts w:ascii="Times New Roman" w:hAnsi="Times New Roman" w:cs="Times New Roman"/>
                                <w:b/>
                                <w:sz w:val="40"/>
                                <w:szCs w:val="40"/>
                              </w:rPr>
                              <w:t>Designing a</w:t>
                            </w:r>
                            <w:r w:rsidR="00DE3055" w:rsidRPr="00CF7842">
                              <w:rPr>
                                <w:rFonts w:ascii="Times New Roman" w:hAnsi="Times New Roman" w:cs="Times New Roman"/>
                                <w:b/>
                                <w:sz w:val="40"/>
                                <w:szCs w:val="40"/>
                              </w:rPr>
                              <w:t xml:space="preserve"> small scale business management system</w:t>
                            </w:r>
                          </w:p>
                          <w:p w14:paraId="3D9CD41E" w14:textId="77777777"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For </w:t>
                            </w:r>
                          </w:p>
                          <w:p w14:paraId="4482504D" w14:textId="77777777" w:rsidR="00CD0388" w:rsidRPr="00473917" w:rsidRDefault="00DE3055"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Pamela</w:t>
                            </w:r>
                          </w:p>
                          <w:p w14:paraId="564F65CD" w14:textId="77777777"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B164</w:t>
                            </w:r>
                            <w:r w:rsidR="0092143A" w:rsidRPr="00473917">
                              <w:rPr>
                                <w:rFonts w:ascii="Times New Roman" w:hAnsi="Times New Roman" w:cs="Times New Roman"/>
                                <w:b/>
                                <w:sz w:val="32"/>
                                <w:szCs w:val="32"/>
                              </w:rPr>
                              <w:t>7001</w:t>
                            </w:r>
                          </w:p>
                          <w:p w14:paraId="3F013C6B" w14:textId="77777777"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Supervisor: Mr. </w:t>
                            </w:r>
                            <w:r w:rsidR="0092143A" w:rsidRPr="00473917">
                              <w:rPr>
                                <w:rFonts w:ascii="Times New Roman" w:hAnsi="Times New Roman" w:cs="Times New Roman"/>
                                <w:b/>
                                <w:sz w:val="32"/>
                                <w:szCs w:val="32"/>
                              </w:rPr>
                              <w:t>Magomelo</w:t>
                            </w:r>
                          </w:p>
                          <w:p w14:paraId="2D77B1A2" w14:textId="77777777" w:rsidR="00CD0388" w:rsidRDefault="00CD0388" w:rsidP="00CD0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6F5A05" id="_x0000_t202" coordsize="21600,21600" o:spt="202" path="m,l,21600r21600,l21600,xe">
                <v:stroke joinstyle="miter"/>
                <v:path gradientshapeok="t" o:connecttype="rect"/>
              </v:shapetype>
              <v:shape id="Text Box 1" o:spid="_x0000_s1026" type="#_x0000_t202" style="position:absolute;left:0;text-align:left;margin-left:-12pt;margin-top:10.2pt;width:500.25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" fillcolor="white [3201]" stroked="f" strokeweight=".5pt">
                <v:textbox>
                  <w:txbxContent>
                    <w:p w:rsidR="00CD0388" w:rsidRPr="00CF7842" w:rsidRDefault="0092143A" w:rsidP="003D6341">
                      <w:pPr>
                        <w:spacing w:after="0" w:line="360" w:lineRule="auto"/>
                        <w:jc w:val="center"/>
                        <w:rPr>
                          <w:rFonts w:ascii="Times New Roman" w:hAnsi="Times New Roman" w:cs="Times New Roman"/>
                          <w:b/>
                          <w:sz w:val="40"/>
                          <w:szCs w:val="40"/>
                        </w:rPr>
                      </w:pPr>
                      <w:r w:rsidRPr="00CF7842">
                        <w:rPr>
                          <w:rFonts w:ascii="Times New Roman" w:hAnsi="Times New Roman" w:cs="Times New Roman"/>
                          <w:b/>
                          <w:sz w:val="40"/>
                          <w:szCs w:val="40"/>
                        </w:rPr>
                        <w:t>Designing a</w:t>
                      </w:r>
                      <w:r w:rsidR="00DE3055" w:rsidRPr="00CF7842">
                        <w:rPr>
                          <w:rFonts w:ascii="Times New Roman" w:hAnsi="Times New Roman" w:cs="Times New Roman"/>
                          <w:b/>
                          <w:sz w:val="40"/>
                          <w:szCs w:val="40"/>
                        </w:rPr>
                        <w:t xml:space="preserve"> small scale business management system</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For </w:t>
                      </w:r>
                    </w:p>
                    <w:p w:rsidR="00CD0388" w:rsidRPr="00473917" w:rsidRDefault="00DE3055"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Pamela</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B164</w:t>
                      </w:r>
                      <w:r w:rsidR="0092143A" w:rsidRPr="00473917">
                        <w:rPr>
                          <w:rFonts w:ascii="Times New Roman" w:hAnsi="Times New Roman" w:cs="Times New Roman"/>
                          <w:b/>
                          <w:sz w:val="32"/>
                          <w:szCs w:val="32"/>
                        </w:rPr>
                        <w:t>7001</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Supervisor: Mr. </w:t>
                      </w:r>
                      <w:r w:rsidR="0092143A" w:rsidRPr="00473917">
                        <w:rPr>
                          <w:rFonts w:ascii="Times New Roman" w:hAnsi="Times New Roman" w:cs="Times New Roman"/>
                          <w:b/>
                          <w:sz w:val="32"/>
                          <w:szCs w:val="32"/>
                        </w:rPr>
                        <w:t>Magomelo</w:t>
                      </w:r>
                    </w:p>
                    <w:p w:rsidR="00CD0388" w:rsidRDefault="00CD0388" w:rsidP="00CD0388"/>
                  </w:txbxContent>
                </v:textbox>
              </v:shape>
            </w:pict>
          </mc:Fallback>
        </mc:AlternateContent>
      </w:r>
    </w:p>
    <w:p w14:paraId="558F8F43" w14:textId="77777777" w:rsidR="00CD0388" w:rsidRPr="00C55728" w:rsidRDefault="00CD0388" w:rsidP="00CD0388">
      <w:pPr>
        <w:spacing w:line="360" w:lineRule="auto"/>
        <w:jc w:val="both"/>
        <w:rPr>
          <w:rFonts w:ascii="Times New Roman" w:hAnsi="Times New Roman" w:cs="Times New Roman"/>
          <w:sz w:val="24"/>
          <w:szCs w:val="24"/>
        </w:rPr>
      </w:pPr>
    </w:p>
    <w:p w14:paraId="7F77DE85" w14:textId="77777777" w:rsidR="00CD0388" w:rsidRPr="00C55728" w:rsidRDefault="00CD0388" w:rsidP="00CD0388">
      <w:pPr>
        <w:spacing w:line="360" w:lineRule="auto"/>
        <w:jc w:val="both"/>
        <w:rPr>
          <w:rFonts w:ascii="Times New Roman" w:hAnsi="Times New Roman" w:cs="Times New Roman"/>
          <w:sz w:val="24"/>
          <w:szCs w:val="24"/>
        </w:rPr>
      </w:pPr>
    </w:p>
    <w:p w14:paraId="34A084B6" w14:textId="77777777" w:rsidR="00CD0388" w:rsidRPr="00C55728" w:rsidRDefault="00CD0388" w:rsidP="00CD0388">
      <w:pPr>
        <w:spacing w:line="360" w:lineRule="auto"/>
        <w:jc w:val="both"/>
        <w:rPr>
          <w:rFonts w:ascii="Times New Roman" w:hAnsi="Times New Roman" w:cs="Times New Roman"/>
          <w:sz w:val="24"/>
          <w:szCs w:val="24"/>
        </w:rPr>
      </w:pPr>
    </w:p>
    <w:p w14:paraId="0D0FFF48" w14:textId="77777777" w:rsidR="00CD0388" w:rsidRPr="00C55728" w:rsidRDefault="00CD0388" w:rsidP="00CD0388">
      <w:pPr>
        <w:spacing w:line="360" w:lineRule="auto"/>
        <w:jc w:val="both"/>
        <w:rPr>
          <w:rFonts w:ascii="Times New Roman" w:hAnsi="Times New Roman" w:cs="Times New Roman"/>
          <w:sz w:val="24"/>
          <w:szCs w:val="24"/>
        </w:rPr>
      </w:pPr>
    </w:p>
    <w:p w14:paraId="39C1135F" w14:textId="77777777" w:rsidR="00CD0388" w:rsidRPr="00C55728" w:rsidRDefault="00CD0388" w:rsidP="00CD0388">
      <w:pPr>
        <w:spacing w:line="360" w:lineRule="auto"/>
        <w:jc w:val="both"/>
        <w:rPr>
          <w:rFonts w:ascii="Times New Roman" w:hAnsi="Times New Roman" w:cs="Times New Roman"/>
          <w:sz w:val="24"/>
          <w:szCs w:val="24"/>
        </w:rPr>
      </w:pPr>
    </w:p>
    <w:p w14:paraId="3F10EF6A" w14:textId="77777777" w:rsidR="00CD0388" w:rsidRPr="00C55728" w:rsidRDefault="00CD0388" w:rsidP="00CD0388">
      <w:pPr>
        <w:spacing w:line="360" w:lineRule="auto"/>
        <w:jc w:val="both"/>
        <w:rPr>
          <w:rFonts w:ascii="Times New Roman" w:hAnsi="Times New Roman" w:cs="Times New Roman"/>
          <w:sz w:val="24"/>
          <w:szCs w:val="24"/>
        </w:rPr>
      </w:pPr>
    </w:p>
    <w:p w14:paraId="07BD8F6D" w14:textId="77777777" w:rsidR="00CD0388" w:rsidRPr="00C55728" w:rsidRDefault="00CD0388" w:rsidP="00CD0388">
      <w:pPr>
        <w:spacing w:line="360" w:lineRule="auto"/>
        <w:jc w:val="both"/>
        <w:rPr>
          <w:rFonts w:ascii="Times New Roman" w:hAnsi="Times New Roman" w:cs="Times New Roman"/>
          <w:sz w:val="24"/>
          <w:szCs w:val="24"/>
        </w:rPr>
      </w:pPr>
    </w:p>
    <w:p w14:paraId="0E33FAE1" w14:textId="77777777" w:rsidR="00CD0388" w:rsidRPr="00C55728" w:rsidRDefault="00CD0388" w:rsidP="00CD0388">
      <w:pPr>
        <w:spacing w:line="360" w:lineRule="auto"/>
        <w:jc w:val="both"/>
        <w:rPr>
          <w:rFonts w:ascii="Times New Roman" w:hAnsi="Times New Roman" w:cs="Times New Roman"/>
          <w:sz w:val="24"/>
          <w:szCs w:val="24"/>
        </w:rPr>
      </w:pPr>
    </w:p>
    <w:p w14:paraId="7B2C38A4" w14:textId="77777777" w:rsidR="00CD0388" w:rsidRPr="00C55728" w:rsidRDefault="00CD0388" w:rsidP="00CD0388">
      <w:pPr>
        <w:spacing w:line="360" w:lineRule="auto"/>
        <w:jc w:val="both"/>
        <w:rPr>
          <w:rFonts w:ascii="Times New Roman" w:hAnsi="Times New Roman" w:cs="Times New Roman"/>
          <w:sz w:val="24"/>
          <w:szCs w:val="24"/>
        </w:rPr>
      </w:pPr>
    </w:p>
    <w:p w14:paraId="6A85E08A" w14:textId="77777777" w:rsidR="00CD0388" w:rsidRPr="00C55728" w:rsidRDefault="00CD0388" w:rsidP="00CD0388">
      <w:pPr>
        <w:spacing w:line="360" w:lineRule="auto"/>
        <w:jc w:val="both"/>
        <w:rPr>
          <w:rFonts w:ascii="Times New Roman" w:hAnsi="Times New Roman" w:cs="Times New Roman"/>
          <w:sz w:val="24"/>
          <w:szCs w:val="24"/>
        </w:rPr>
      </w:pPr>
    </w:p>
    <w:p w14:paraId="2D03FCCE" w14:textId="77777777" w:rsidR="00CD0388" w:rsidRPr="00C55728" w:rsidRDefault="00CD0388" w:rsidP="00CD0388">
      <w:pPr>
        <w:pStyle w:val="Heading1"/>
        <w:jc w:val="center"/>
        <w:rPr>
          <w:rFonts w:cs="Times New Roman"/>
          <w:b w:val="0"/>
        </w:rPr>
      </w:pPr>
      <w:r w:rsidRPr="00C55728">
        <w:rPr>
          <w:rFonts w:cs="Times New Roman"/>
        </w:rPr>
        <w:lastRenderedPageBreak/>
        <w:t>Research Proposal</w:t>
      </w:r>
    </w:p>
    <w:p w14:paraId="0D06292E" w14:textId="77777777" w:rsidR="00CD0388" w:rsidRPr="00C55728" w:rsidRDefault="00CD0388" w:rsidP="00CD0388">
      <w:pPr>
        <w:spacing w:line="360" w:lineRule="auto"/>
        <w:jc w:val="both"/>
        <w:rPr>
          <w:rFonts w:ascii="Times New Roman" w:hAnsi="Times New Roman" w:cs="Times New Roman"/>
          <w:sz w:val="24"/>
          <w:szCs w:val="24"/>
        </w:rPr>
      </w:pPr>
    </w:p>
    <w:p w14:paraId="406681FB" w14:textId="77777777" w:rsidR="00CD0388" w:rsidRDefault="00CD0388" w:rsidP="00754144">
      <w:pPr>
        <w:pStyle w:val="Heading2"/>
        <w:numPr>
          <w:ilvl w:val="1"/>
          <w:numId w:val="2"/>
        </w:numPr>
        <w:spacing w:line="360" w:lineRule="auto"/>
        <w:rPr>
          <w:rFonts w:ascii="Times New Roman" w:hAnsi="Times New Roman" w:cs="Times New Roman"/>
          <w:b/>
          <w:color w:val="auto"/>
          <w:sz w:val="24"/>
          <w:szCs w:val="24"/>
        </w:rPr>
      </w:pPr>
      <w:r w:rsidRPr="00C55728">
        <w:rPr>
          <w:rFonts w:ascii="Times New Roman" w:hAnsi="Times New Roman" w:cs="Times New Roman"/>
          <w:b/>
          <w:color w:val="auto"/>
          <w:sz w:val="24"/>
          <w:szCs w:val="24"/>
        </w:rPr>
        <w:t xml:space="preserve">Introduction </w:t>
      </w:r>
      <w:r w:rsidRPr="004470D9">
        <w:rPr>
          <w:rFonts w:ascii="Times New Roman" w:hAnsi="Times New Roman" w:cs="Times New Roman"/>
          <w:b/>
          <w:strike/>
          <w:color w:val="auto"/>
          <w:sz w:val="24"/>
          <w:szCs w:val="24"/>
        </w:rPr>
        <w:t>and Background</w:t>
      </w:r>
    </w:p>
    <w:p w14:paraId="379563D5" w14:textId="77777777" w:rsidR="00737AD1" w:rsidRDefault="00737AD1" w:rsidP="0085261E">
      <w:pPr>
        <w:spacing w:line="360" w:lineRule="auto"/>
        <w:jc w:val="both"/>
        <w:rPr>
          <w:rFonts w:ascii="Times New Roman" w:hAnsi="Times New Roman" w:cs="Times New Roman"/>
          <w:sz w:val="24"/>
          <w:szCs w:val="24"/>
        </w:rPr>
      </w:pPr>
      <w:r w:rsidRPr="00737AD1">
        <w:rPr>
          <w:rFonts w:ascii="Times New Roman" w:hAnsi="Times New Roman" w:cs="Times New Roman"/>
          <w:sz w:val="24"/>
          <w:szCs w:val="24"/>
        </w:rPr>
        <w:t>In today’s market, small scale business</w:t>
      </w:r>
      <w:r w:rsidRPr="00737AD1">
        <w:rPr>
          <w:rFonts w:ascii="Times New Roman" w:hAnsi="Times New Roman" w:cs="Times New Roman"/>
          <w:b/>
          <w:sz w:val="40"/>
          <w:szCs w:val="40"/>
        </w:rPr>
        <w:t xml:space="preserve"> </w:t>
      </w:r>
      <w:r w:rsidRPr="00737AD1">
        <w:rPr>
          <w:rFonts w:ascii="Times New Roman" w:hAnsi="Times New Roman" w:cs="Times New Roman"/>
          <w:sz w:val="24"/>
          <w:szCs w:val="24"/>
        </w:rPr>
        <w:t xml:space="preserve">should quickly adapt to the </w:t>
      </w:r>
      <w:r w:rsidRPr="00737AD1">
        <w:rPr>
          <w:rFonts w:ascii="Times New Roman" w:hAnsi="Times New Roman"/>
          <w:sz w:val="24"/>
          <w:szCs w:val="24"/>
        </w:rPr>
        <w:t>ever-changing</w:t>
      </w:r>
      <w:r w:rsidRPr="00737AD1">
        <w:rPr>
          <w:rFonts w:ascii="Times New Roman" w:hAnsi="Times New Roman" w:cs="Times New Roman"/>
          <w:sz w:val="24"/>
          <w:szCs w:val="24"/>
        </w:rPr>
        <w:t xml:space="preserve"> technology to minimize overhead, lower cost of operation, and help to stay competitive.  Everybody needs software, which can facilitate store operations and make their </w:t>
      </w:r>
      <w:r w:rsidRPr="00737AD1">
        <w:rPr>
          <w:rFonts w:ascii="Times New Roman" w:hAnsi="Times New Roman"/>
          <w:sz w:val="24"/>
          <w:szCs w:val="24"/>
        </w:rPr>
        <w:t>day-to-day lives much easier.  S</w:t>
      </w:r>
      <w:r w:rsidRPr="00737AD1">
        <w:rPr>
          <w:rFonts w:ascii="Times New Roman" w:hAnsi="Times New Roman" w:cs="Times New Roman"/>
          <w:sz w:val="24"/>
          <w:szCs w:val="24"/>
        </w:rPr>
        <w:t>mall scale business</w:t>
      </w:r>
      <w:r w:rsidRPr="00737AD1">
        <w:rPr>
          <w:rFonts w:ascii="Times New Roman" w:hAnsi="Times New Roman" w:cs="Times New Roman"/>
          <w:b/>
          <w:sz w:val="40"/>
          <w:szCs w:val="40"/>
        </w:rPr>
        <w:t xml:space="preserve"> </w:t>
      </w:r>
      <w:del w:id="0" w:author="Magomelo" w:date="2019-07-10T09:07:00Z">
        <w:r w:rsidRPr="00737AD1" w:rsidDel="004470D9">
          <w:rPr>
            <w:rFonts w:ascii="Times New Roman" w:hAnsi="Times New Roman" w:cs="Times New Roman"/>
            <w:sz w:val="24"/>
            <w:szCs w:val="24"/>
          </w:rPr>
          <w:delText xml:space="preserve">System </w:delText>
        </w:r>
      </w:del>
      <w:ins w:id="1" w:author="Magomelo" w:date="2019-07-10T09:07:00Z">
        <w:r w:rsidR="004470D9">
          <w:rPr>
            <w:rFonts w:ascii="Times New Roman" w:hAnsi="Times New Roman" w:cs="Times New Roman"/>
            <w:sz w:val="24"/>
            <w:szCs w:val="24"/>
          </w:rPr>
          <w:t>s</w:t>
        </w:r>
        <w:r w:rsidR="004470D9" w:rsidRPr="00737AD1">
          <w:rPr>
            <w:rFonts w:ascii="Times New Roman" w:hAnsi="Times New Roman" w:cs="Times New Roman"/>
            <w:sz w:val="24"/>
            <w:szCs w:val="24"/>
          </w:rPr>
          <w:t xml:space="preserve">ystem </w:t>
        </w:r>
      </w:ins>
      <w:r w:rsidRPr="00737AD1">
        <w:rPr>
          <w:rFonts w:ascii="Times New Roman" w:hAnsi="Times New Roman" w:cs="Times New Roman"/>
          <w:sz w:val="24"/>
          <w:szCs w:val="24"/>
        </w:rPr>
        <w:t xml:space="preserve">is </w:t>
      </w:r>
      <w:ins w:id="2" w:author="Magomelo" w:date="2019-07-10T09:07:00Z">
        <w:r w:rsidR="004470D9">
          <w:rPr>
            <w:rFonts w:ascii="Times New Roman" w:hAnsi="Times New Roman" w:cs="Times New Roman"/>
            <w:sz w:val="24"/>
            <w:szCs w:val="24"/>
          </w:rPr>
          <w:t xml:space="preserve">an </w:t>
        </w:r>
      </w:ins>
      <w:r w:rsidRPr="00737AD1">
        <w:rPr>
          <w:rFonts w:ascii="Times New Roman" w:hAnsi="Times New Roman" w:cs="Times New Roman"/>
          <w:sz w:val="24"/>
          <w:szCs w:val="24"/>
        </w:rPr>
        <w:t>application software designed to take advantage of today’s technology and reduce or avoid the burden of storing data on paper and in files. This facilitates moving purchase, sales, and customer information, as well as supplier and company data, from paper to digital media on a secured server. Sales and purchase bills can be generated as needed.  Each store has an option to store their data on one remote central database server. This will also allow stores to access information from other partner stores. This would in turn lead to information sharing, so that all the stores are aware of each other’s current inventory. It will be useful when ordering new purchases to avoid overstocking.</w:t>
      </w:r>
    </w:p>
    <w:p w14:paraId="7923C090" w14:textId="77777777" w:rsidR="007F4DB2" w:rsidRDefault="004470D9" w:rsidP="0085261E">
      <w:pPr>
        <w:spacing w:line="360" w:lineRule="auto"/>
        <w:jc w:val="both"/>
        <w:rPr>
          <w:rFonts w:ascii="Times New Roman" w:hAnsi="Times New Roman" w:cs="Times New Roman"/>
          <w:b/>
          <w:sz w:val="24"/>
          <w:szCs w:val="24"/>
        </w:rPr>
      </w:pPr>
      <w:ins w:id="3" w:author="Magomelo" w:date="2019-07-10T09:05:00Z">
        <w:r>
          <w:rPr>
            <w:rFonts w:ascii="Times New Roman" w:hAnsi="Times New Roman" w:cs="Times New Roman"/>
            <w:b/>
            <w:sz w:val="24"/>
            <w:szCs w:val="24"/>
          </w:rPr>
          <w:t xml:space="preserve">1.2 </w:t>
        </w:r>
      </w:ins>
      <w:r w:rsidR="007F4DB2" w:rsidRPr="007F4DB2">
        <w:rPr>
          <w:rFonts w:ascii="Times New Roman" w:hAnsi="Times New Roman" w:cs="Times New Roman"/>
          <w:b/>
          <w:sz w:val="24"/>
          <w:szCs w:val="24"/>
        </w:rPr>
        <w:t>Background</w:t>
      </w:r>
    </w:p>
    <w:p w14:paraId="6B9F3A83" w14:textId="77777777" w:rsidR="007F4DB2" w:rsidRPr="007F4DB2" w:rsidRDefault="007F4DB2" w:rsidP="0085261E">
      <w:pPr>
        <w:spacing w:line="360" w:lineRule="auto"/>
        <w:jc w:val="both"/>
        <w:rPr>
          <w:rFonts w:ascii="Times New Roman" w:hAnsi="Times New Roman"/>
          <w:sz w:val="24"/>
          <w:szCs w:val="24"/>
        </w:rPr>
      </w:pPr>
      <w:r w:rsidRPr="00263D77">
        <w:rPr>
          <w:rFonts w:ascii="Times New Roman" w:hAnsi="Times New Roman"/>
          <w:sz w:val="24"/>
          <w:szCs w:val="24"/>
        </w:rPr>
        <w:t xml:space="preserve">The concept of the </w:t>
      </w:r>
      <w:r>
        <w:rPr>
          <w:rFonts w:ascii="Times New Roman" w:hAnsi="Times New Roman"/>
          <w:sz w:val="24"/>
          <w:szCs w:val="24"/>
        </w:rPr>
        <w:t>S</w:t>
      </w:r>
      <w:r w:rsidRPr="00FF2615">
        <w:rPr>
          <w:rFonts w:ascii="Times New Roman" w:hAnsi="Times New Roman" w:cs="Times New Roman"/>
          <w:sz w:val="24"/>
          <w:szCs w:val="24"/>
        </w:rPr>
        <w:t>mall scale business</w:t>
      </w:r>
      <w:r w:rsidRPr="00FF2615">
        <w:rPr>
          <w:rFonts w:ascii="Times New Roman" w:hAnsi="Times New Roman" w:cs="Times New Roman"/>
          <w:b/>
          <w:sz w:val="40"/>
          <w:szCs w:val="40"/>
        </w:rPr>
        <w:t xml:space="preserve"> </w:t>
      </w:r>
      <w:r w:rsidRPr="00263D77">
        <w:rPr>
          <w:rFonts w:ascii="Times New Roman" w:hAnsi="Times New Roman"/>
          <w:sz w:val="24"/>
          <w:szCs w:val="24"/>
        </w:rPr>
        <w:t>Management system has been around for a long time, but it is still in the phase of discussion and design. Initially, all inventory and billing reports were managed manually by shop owners/employers using ledger- based systems. This requires a significant amount of time due to repeated access of the data.  There is a high risk of lost or stolen data in that system. Storing old dat</w:t>
      </w:r>
      <w:r>
        <w:rPr>
          <w:rFonts w:ascii="Times New Roman" w:hAnsi="Times New Roman"/>
          <w:sz w:val="24"/>
          <w:szCs w:val="24"/>
        </w:rPr>
        <w:t>a is also one big factor. Store</w:t>
      </w:r>
      <w:r w:rsidRPr="00263D77">
        <w:rPr>
          <w:rFonts w:ascii="Times New Roman" w:hAnsi="Times New Roman"/>
          <w:sz w:val="24"/>
          <w:szCs w:val="24"/>
        </w:rPr>
        <w:t xml:space="preserve"> have to spare one separate room to store this information. Paper- based documents might lose their information with time, and after some years </w:t>
      </w:r>
      <w:commentRangeStart w:id="4"/>
      <w:r w:rsidRPr="00263D77">
        <w:rPr>
          <w:rFonts w:ascii="Times New Roman" w:hAnsi="Times New Roman"/>
          <w:sz w:val="24"/>
          <w:szCs w:val="24"/>
        </w:rPr>
        <w:t xml:space="preserve">we </w:t>
      </w:r>
      <w:commentRangeEnd w:id="4"/>
      <w:r w:rsidR="004470D9">
        <w:rPr>
          <w:rStyle w:val="CommentReference"/>
        </w:rPr>
        <w:commentReference w:id="4"/>
      </w:r>
      <w:r w:rsidRPr="00263D77">
        <w:rPr>
          <w:rFonts w:ascii="Times New Roman" w:hAnsi="Times New Roman"/>
          <w:sz w:val="24"/>
          <w:szCs w:val="24"/>
        </w:rPr>
        <w:t xml:space="preserve">can’t really read them at all. So the </w:t>
      </w:r>
      <w:r>
        <w:rPr>
          <w:rFonts w:ascii="Times New Roman" w:hAnsi="Times New Roman"/>
          <w:sz w:val="24"/>
          <w:szCs w:val="24"/>
        </w:rPr>
        <w:t>S</w:t>
      </w:r>
      <w:r w:rsidRPr="00FF2615">
        <w:rPr>
          <w:rFonts w:ascii="Times New Roman" w:hAnsi="Times New Roman" w:cs="Times New Roman"/>
          <w:sz w:val="24"/>
          <w:szCs w:val="24"/>
        </w:rPr>
        <w:t>mall scale business</w:t>
      </w:r>
      <w:r w:rsidRPr="00FF2615">
        <w:rPr>
          <w:rFonts w:ascii="Times New Roman" w:hAnsi="Times New Roman" w:cs="Times New Roman"/>
          <w:b/>
          <w:sz w:val="40"/>
          <w:szCs w:val="40"/>
        </w:rPr>
        <w:t xml:space="preserve"> </w:t>
      </w:r>
      <w:r w:rsidRPr="00263D77">
        <w:rPr>
          <w:rFonts w:ascii="Times New Roman" w:hAnsi="Times New Roman"/>
          <w:sz w:val="24"/>
          <w:szCs w:val="24"/>
        </w:rPr>
        <w:t>Management System is designed to reduce paper- based data storage system and provide digital touch to billing and inventory system</w:t>
      </w:r>
    </w:p>
    <w:p w14:paraId="5694AA80" w14:textId="77777777" w:rsidR="00CD0388" w:rsidRPr="00182EF7" w:rsidRDefault="00CD0388" w:rsidP="00182EF7">
      <w:pPr>
        <w:pStyle w:val="Heading2"/>
        <w:numPr>
          <w:ilvl w:val="1"/>
          <w:numId w:val="2"/>
        </w:numPr>
        <w:spacing w:line="360" w:lineRule="auto"/>
        <w:rPr>
          <w:rFonts w:ascii="Times New Roman" w:hAnsi="Times New Roman" w:cs="Times New Roman"/>
          <w:b/>
          <w:color w:val="auto"/>
          <w:sz w:val="24"/>
          <w:szCs w:val="24"/>
        </w:rPr>
      </w:pPr>
      <w:r w:rsidRPr="00C55728">
        <w:rPr>
          <w:rFonts w:ascii="Times New Roman" w:hAnsi="Times New Roman" w:cs="Times New Roman"/>
          <w:b/>
          <w:color w:val="auto"/>
          <w:sz w:val="24"/>
          <w:szCs w:val="24"/>
        </w:rPr>
        <w:t>Investigation and description of current system and Literature Review</w:t>
      </w:r>
    </w:p>
    <w:p w14:paraId="205DD488" w14:textId="77777777" w:rsidR="00CD0388" w:rsidRDefault="00CD0388" w:rsidP="00182EF7">
      <w:pPr>
        <w:spacing w:line="360" w:lineRule="auto"/>
        <w:rPr>
          <w:rFonts w:ascii="Times New Roman" w:hAnsi="Times New Roman" w:cs="Times New Roman"/>
          <w:b/>
          <w:sz w:val="24"/>
          <w:szCs w:val="24"/>
        </w:rPr>
      </w:pPr>
      <w:r w:rsidRPr="00F243CE">
        <w:rPr>
          <w:rFonts w:ascii="Times New Roman" w:hAnsi="Times New Roman" w:cs="Times New Roman"/>
          <w:b/>
          <w:sz w:val="24"/>
          <w:szCs w:val="24"/>
        </w:rPr>
        <w:t>Literature Review</w:t>
      </w:r>
    </w:p>
    <w:p w14:paraId="4AAF2BB0" w14:textId="77777777" w:rsidR="003C6A31" w:rsidRDefault="003C6A31" w:rsidP="00182EF7">
      <w:pPr>
        <w:spacing w:line="360" w:lineRule="auto"/>
        <w:rPr>
          <w:rFonts w:ascii="Times New Roman" w:hAnsi="Times New Roman" w:cs="Times New Roman"/>
          <w:b/>
          <w:sz w:val="24"/>
          <w:szCs w:val="24"/>
        </w:rPr>
      </w:pPr>
    </w:p>
    <w:p w14:paraId="3D2BE750" w14:textId="77777777" w:rsidR="003C6A31" w:rsidRDefault="003C6A31" w:rsidP="00182EF7">
      <w:pPr>
        <w:spacing w:line="360" w:lineRule="auto"/>
        <w:rPr>
          <w:rFonts w:ascii="Times New Roman" w:hAnsi="Times New Roman" w:cs="Times New Roman"/>
          <w:b/>
          <w:sz w:val="24"/>
          <w:szCs w:val="24"/>
        </w:rPr>
      </w:pPr>
    </w:p>
    <w:p w14:paraId="5855C2E0" w14:textId="77777777" w:rsidR="00690FCB" w:rsidRPr="000E79C4" w:rsidRDefault="00D15975" w:rsidP="00690FCB">
      <w:pPr>
        <w:pStyle w:val="ListParagraph"/>
        <w:numPr>
          <w:ilvl w:val="0"/>
          <w:numId w:val="13"/>
        </w:numPr>
        <w:spacing w:line="360" w:lineRule="auto"/>
        <w:jc w:val="both"/>
        <w:rPr>
          <w:rFonts w:ascii="Times New Roman" w:hAnsi="Times New Roman" w:cs="Times New Roman"/>
          <w:b/>
          <w:strike/>
          <w:sz w:val="24"/>
          <w:szCs w:val="24"/>
          <w:rPrChange w:id="5" w:author="Magomelo" w:date="2019-07-10T09:13:00Z">
            <w:rPr>
              <w:rFonts w:ascii="Times New Roman" w:hAnsi="Times New Roman" w:cs="Times New Roman"/>
              <w:b/>
              <w:sz w:val="24"/>
              <w:szCs w:val="24"/>
            </w:rPr>
          </w:rPrChange>
        </w:rPr>
      </w:pPr>
      <w:commentRangeStart w:id="6"/>
      <w:r w:rsidRPr="000E79C4">
        <w:rPr>
          <w:rFonts w:ascii="Times New Roman" w:hAnsi="Times New Roman"/>
          <w:b/>
          <w:strike/>
          <w:sz w:val="24"/>
          <w:szCs w:val="24"/>
          <w:rPrChange w:id="7" w:author="Magomelo" w:date="2019-07-10T09:13:00Z">
            <w:rPr>
              <w:rFonts w:ascii="Times New Roman" w:hAnsi="Times New Roman"/>
              <w:b/>
              <w:sz w:val="24"/>
              <w:szCs w:val="24"/>
            </w:rPr>
          </w:rPrChange>
        </w:rPr>
        <w:lastRenderedPageBreak/>
        <w:t>Transformation from paper to computer based system</w:t>
      </w:r>
    </w:p>
    <w:p w14:paraId="6D21EAE8" w14:textId="77777777" w:rsidR="00690FCB" w:rsidRPr="000E79C4" w:rsidRDefault="00690FCB" w:rsidP="00690FCB">
      <w:pPr>
        <w:pStyle w:val="ListParagraph"/>
        <w:spacing w:line="360" w:lineRule="auto"/>
        <w:jc w:val="both"/>
        <w:rPr>
          <w:rFonts w:ascii="Times New Roman" w:hAnsi="Times New Roman" w:cs="Times New Roman"/>
          <w:b/>
          <w:strike/>
          <w:sz w:val="24"/>
          <w:szCs w:val="24"/>
          <w:rPrChange w:id="8" w:author="Magomelo" w:date="2019-07-10T09:13:00Z">
            <w:rPr>
              <w:rFonts w:ascii="Times New Roman" w:hAnsi="Times New Roman" w:cs="Times New Roman"/>
              <w:b/>
              <w:sz w:val="24"/>
              <w:szCs w:val="24"/>
            </w:rPr>
          </w:rPrChange>
        </w:rPr>
      </w:pPr>
      <w:r w:rsidRPr="000E79C4">
        <w:rPr>
          <w:rFonts w:ascii="Times New Roman" w:hAnsi="Times New Roman"/>
          <w:strike/>
          <w:sz w:val="24"/>
          <w:szCs w:val="24"/>
          <w:rPrChange w:id="9" w:author="Magomelo" w:date="2019-07-10T09:13:00Z">
            <w:rPr>
              <w:rFonts w:ascii="Times New Roman" w:hAnsi="Times New Roman"/>
              <w:sz w:val="24"/>
              <w:szCs w:val="24"/>
            </w:rPr>
          </w:rPrChange>
        </w:rPr>
        <w:t xml:space="preserve">A modern digital inventory management system must have the ability to keep track of sales and inventory. It should also provide communication means to contact suppliers as needed. It should also allow the incorporating shop owner’s ideas to be implemented into the system. Implementing the idea of the previous section is practical for an inventory system, and requires combining many technologies into one common approach. The time taken by a customer care representative of any mobile store to enter information in the computer represents a base of the modern Mobile Store Management System  </w:t>
      </w:r>
      <w:r w:rsidR="00BD672D" w:rsidRPr="000E79C4">
        <w:rPr>
          <w:rStyle w:val="Hyperlink"/>
          <w:rFonts w:ascii="Times New Roman" w:hAnsi="Times New Roman"/>
          <w:strike/>
          <w:sz w:val="24"/>
          <w:szCs w:val="24"/>
          <w:rPrChange w:id="10" w:author="Magomelo" w:date="2019-07-10T09:13:00Z">
            <w:rPr>
              <w:rStyle w:val="Hyperlink"/>
              <w:rFonts w:ascii="Times New Roman" w:hAnsi="Times New Roman"/>
              <w:sz w:val="24"/>
              <w:szCs w:val="24"/>
            </w:rPr>
          </w:rPrChange>
        </w:rPr>
        <w:fldChar w:fldCharType="begin"/>
      </w:r>
      <w:r w:rsidR="00BD672D" w:rsidRPr="000E79C4">
        <w:rPr>
          <w:rStyle w:val="Hyperlink"/>
          <w:rFonts w:ascii="Times New Roman" w:hAnsi="Times New Roman"/>
          <w:strike/>
          <w:sz w:val="24"/>
          <w:szCs w:val="24"/>
          <w:rPrChange w:id="11" w:author="Magomelo" w:date="2019-07-10T09:13:00Z">
            <w:rPr>
              <w:rStyle w:val="Hyperlink"/>
              <w:rFonts w:ascii="Times New Roman" w:hAnsi="Times New Roman"/>
              <w:sz w:val="24"/>
              <w:szCs w:val="24"/>
            </w:rPr>
          </w:rPrChange>
        </w:rPr>
        <w:instrText xml:space="preserve"> HYPERLINK "http://money.howstuffworks.com" </w:instrText>
      </w:r>
      <w:r w:rsidR="00BD672D" w:rsidRPr="000E79C4">
        <w:rPr>
          <w:rStyle w:val="Hyperlink"/>
          <w:rFonts w:ascii="Times New Roman" w:hAnsi="Times New Roman"/>
          <w:strike/>
          <w:sz w:val="24"/>
          <w:szCs w:val="24"/>
          <w:rPrChange w:id="12" w:author="Magomelo" w:date="2019-07-10T09:13:00Z">
            <w:rPr>
              <w:rStyle w:val="Hyperlink"/>
              <w:rFonts w:ascii="Times New Roman" w:hAnsi="Times New Roman"/>
              <w:sz w:val="24"/>
              <w:szCs w:val="24"/>
            </w:rPr>
          </w:rPrChange>
        </w:rPr>
        <w:fldChar w:fldCharType="separate"/>
      </w:r>
      <w:r w:rsidRPr="000E79C4">
        <w:rPr>
          <w:rStyle w:val="Hyperlink"/>
          <w:rFonts w:ascii="Times New Roman" w:hAnsi="Times New Roman"/>
          <w:strike/>
          <w:sz w:val="24"/>
          <w:szCs w:val="24"/>
          <w:rPrChange w:id="13" w:author="Magomelo" w:date="2019-07-10T09:13:00Z">
            <w:rPr>
              <w:rStyle w:val="Hyperlink"/>
              <w:rFonts w:ascii="Times New Roman" w:hAnsi="Times New Roman"/>
              <w:sz w:val="24"/>
              <w:szCs w:val="24"/>
            </w:rPr>
          </w:rPrChange>
        </w:rPr>
        <w:t>http://money.howstuffworks.com</w:t>
      </w:r>
      <w:r w:rsidR="00BD672D" w:rsidRPr="000E79C4">
        <w:rPr>
          <w:rStyle w:val="Hyperlink"/>
          <w:rFonts w:ascii="Times New Roman" w:hAnsi="Times New Roman"/>
          <w:strike/>
          <w:sz w:val="24"/>
          <w:szCs w:val="24"/>
          <w:rPrChange w:id="14" w:author="Magomelo" w:date="2019-07-10T09:13:00Z">
            <w:rPr>
              <w:rStyle w:val="Hyperlink"/>
              <w:rFonts w:ascii="Times New Roman" w:hAnsi="Times New Roman"/>
              <w:sz w:val="24"/>
              <w:szCs w:val="24"/>
            </w:rPr>
          </w:rPrChange>
        </w:rPr>
        <w:fldChar w:fldCharType="end"/>
      </w:r>
    </w:p>
    <w:p w14:paraId="493DB6D3" w14:textId="77777777" w:rsidR="00690FCB" w:rsidRPr="000E79C4" w:rsidRDefault="00690FCB" w:rsidP="00690FCB">
      <w:pPr>
        <w:pStyle w:val="ListParagraph"/>
        <w:spacing w:line="360" w:lineRule="auto"/>
        <w:jc w:val="both"/>
        <w:rPr>
          <w:rFonts w:ascii="Times New Roman" w:hAnsi="Times New Roman"/>
          <w:strike/>
          <w:sz w:val="24"/>
          <w:szCs w:val="24"/>
          <w:rPrChange w:id="15" w:author="Magomelo" w:date="2019-07-10T09:13:00Z">
            <w:rPr>
              <w:rFonts w:ascii="Times New Roman" w:hAnsi="Times New Roman"/>
              <w:sz w:val="24"/>
              <w:szCs w:val="24"/>
            </w:rPr>
          </w:rPrChange>
        </w:rPr>
      </w:pPr>
      <w:r w:rsidRPr="000E79C4">
        <w:rPr>
          <w:rFonts w:ascii="Times New Roman" w:hAnsi="Times New Roman"/>
          <w:strike/>
          <w:sz w:val="24"/>
          <w:szCs w:val="24"/>
          <w:rPrChange w:id="16" w:author="Magomelo" w:date="2019-07-10T09:13:00Z">
            <w:rPr>
              <w:rFonts w:ascii="Times New Roman" w:hAnsi="Times New Roman"/>
              <w:sz w:val="24"/>
              <w:szCs w:val="24"/>
            </w:rPr>
          </w:rPrChange>
        </w:rPr>
        <w:t xml:space="preserve">Merchants used to write down inventory and sales details. They had to search their paper records to estimate future needs and retrieve old sales information. They had to spend significant amount of time every day for such work.  After the Industrial Revolution, efficiency and accuracy became the major factors of business, along with significant change in positive customer care to increase sales. A team at Harvard University designed the first modern check-out system in the early 1930s </w:t>
      </w:r>
      <w:r w:rsidR="00BD672D" w:rsidRPr="000E79C4">
        <w:rPr>
          <w:rStyle w:val="Hyperlink"/>
          <w:rFonts w:ascii="Times New Roman" w:hAnsi="Times New Roman"/>
          <w:strike/>
          <w:sz w:val="24"/>
          <w:szCs w:val="24"/>
          <w:rPrChange w:id="17" w:author="Magomelo" w:date="2019-07-10T09:13:00Z">
            <w:rPr>
              <w:rStyle w:val="Hyperlink"/>
              <w:rFonts w:ascii="Times New Roman" w:hAnsi="Times New Roman"/>
              <w:sz w:val="24"/>
              <w:szCs w:val="24"/>
            </w:rPr>
          </w:rPrChange>
        </w:rPr>
        <w:fldChar w:fldCharType="begin"/>
      </w:r>
      <w:r w:rsidR="00BD672D" w:rsidRPr="000E79C4">
        <w:rPr>
          <w:rStyle w:val="Hyperlink"/>
          <w:rFonts w:ascii="Times New Roman" w:hAnsi="Times New Roman"/>
          <w:strike/>
          <w:sz w:val="24"/>
          <w:szCs w:val="24"/>
          <w:rPrChange w:id="18" w:author="Magomelo" w:date="2019-07-10T09:13:00Z">
            <w:rPr>
              <w:rStyle w:val="Hyperlink"/>
              <w:rFonts w:ascii="Times New Roman" w:hAnsi="Times New Roman"/>
              <w:sz w:val="24"/>
              <w:szCs w:val="24"/>
            </w:rPr>
          </w:rPrChange>
        </w:rPr>
        <w:instrText xml:space="preserve"> HYPERLINK "http://money.howstuffworks.com" </w:instrText>
      </w:r>
      <w:r w:rsidR="00BD672D" w:rsidRPr="000E79C4">
        <w:rPr>
          <w:rStyle w:val="Hyperlink"/>
          <w:rFonts w:ascii="Times New Roman" w:hAnsi="Times New Roman"/>
          <w:strike/>
          <w:sz w:val="24"/>
          <w:szCs w:val="24"/>
          <w:rPrChange w:id="19" w:author="Magomelo" w:date="2019-07-10T09:13:00Z">
            <w:rPr>
              <w:rStyle w:val="Hyperlink"/>
              <w:rFonts w:ascii="Times New Roman" w:hAnsi="Times New Roman"/>
              <w:sz w:val="24"/>
              <w:szCs w:val="24"/>
            </w:rPr>
          </w:rPrChange>
        </w:rPr>
        <w:fldChar w:fldCharType="separate"/>
      </w:r>
      <w:r w:rsidRPr="000E79C4">
        <w:rPr>
          <w:rStyle w:val="Hyperlink"/>
          <w:rFonts w:ascii="Times New Roman" w:hAnsi="Times New Roman"/>
          <w:strike/>
          <w:sz w:val="24"/>
          <w:szCs w:val="24"/>
          <w:rPrChange w:id="20" w:author="Magomelo" w:date="2019-07-10T09:13:00Z">
            <w:rPr>
              <w:rStyle w:val="Hyperlink"/>
              <w:rFonts w:ascii="Times New Roman" w:hAnsi="Times New Roman"/>
              <w:sz w:val="24"/>
              <w:szCs w:val="24"/>
            </w:rPr>
          </w:rPrChange>
        </w:rPr>
        <w:t>http://money.howstuffworks.com</w:t>
      </w:r>
      <w:r w:rsidR="00BD672D" w:rsidRPr="000E79C4">
        <w:rPr>
          <w:rStyle w:val="Hyperlink"/>
          <w:rFonts w:ascii="Times New Roman" w:hAnsi="Times New Roman"/>
          <w:strike/>
          <w:sz w:val="24"/>
          <w:szCs w:val="24"/>
          <w:rPrChange w:id="21" w:author="Magomelo" w:date="2019-07-10T09:13:00Z">
            <w:rPr>
              <w:rStyle w:val="Hyperlink"/>
              <w:rFonts w:ascii="Times New Roman" w:hAnsi="Times New Roman"/>
              <w:sz w:val="24"/>
              <w:szCs w:val="24"/>
            </w:rPr>
          </w:rPrChange>
        </w:rPr>
        <w:fldChar w:fldCharType="end"/>
      </w:r>
      <w:r w:rsidRPr="000E79C4">
        <w:rPr>
          <w:rFonts w:ascii="Times New Roman" w:hAnsi="Times New Roman"/>
          <w:strike/>
          <w:sz w:val="24"/>
          <w:szCs w:val="24"/>
          <w:rPrChange w:id="22" w:author="Magomelo" w:date="2019-07-10T09:13:00Z">
            <w:rPr>
              <w:rFonts w:ascii="Times New Roman" w:hAnsi="Times New Roman"/>
              <w:sz w:val="24"/>
              <w:szCs w:val="24"/>
            </w:rPr>
          </w:rPrChange>
        </w:rPr>
        <w:t xml:space="preserve">. That system needed punch cards associated with items details. A system would gather information from the punch card and send it to stored data. As the system that was used by that time was too expensive for general merchants, this was the first time a store management system was transformed to a computerized system.  Although it was very expensive, as computer systems during that time were relatively new and too expensive, this new innovation opened new dimensions to a store management system. Yet, the shop owners knew that they would need a  better management system, and then different ideas for management systems were introduced,  such as  bar code scanner, RFID- based scanning systems. Merchants knew they needed a better system, and researchers created the forerunner of the modern bar-coding system in the late 1940s and early 1950s </w:t>
      </w:r>
      <w:r w:rsidR="00BD672D" w:rsidRPr="000E79C4">
        <w:rPr>
          <w:rStyle w:val="Hyperlink"/>
          <w:rFonts w:ascii="Times New Roman" w:hAnsi="Times New Roman"/>
          <w:strike/>
          <w:sz w:val="24"/>
          <w:szCs w:val="24"/>
          <w:rPrChange w:id="23" w:author="Magomelo" w:date="2019-07-10T09:13:00Z">
            <w:rPr>
              <w:rStyle w:val="Hyperlink"/>
              <w:rFonts w:ascii="Times New Roman" w:hAnsi="Times New Roman"/>
              <w:sz w:val="24"/>
              <w:szCs w:val="24"/>
            </w:rPr>
          </w:rPrChange>
        </w:rPr>
        <w:fldChar w:fldCharType="begin"/>
      </w:r>
      <w:r w:rsidR="00BD672D" w:rsidRPr="000E79C4">
        <w:rPr>
          <w:rStyle w:val="Hyperlink"/>
          <w:rFonts w:ascii="Times New Roman" w:hAnsi="Times New Roman"/>
          <w:strike/>
          <w:sz w:val="24"/>
          <w:szCs w:val="24"/>
          <w:rPrChange w:id="24" w:author="Magomelo" w:date="2019-07-10T09:13:00Z">
            <w:rPr>
              <w:rStyle w:val="Hyperlink"/>
              <w:rFonts w:ascii="Times New Roman" w:hAnsi="Times New Roman"/>
              <w:sz w:val="24"/>
              <w:szCs w:val="24"/>
            </w:rPr>
          </w:rPrChange>
        </w:rPr>
        <w:instrText xml:space="preserve"> HYPERLINK "http://money.howstuffworks.com" </w:instrText>
      </w:r>
      <w:r w:rsidR="00BD672D" w:rsidRPr="000E79C4">
        <w:rPr>
          <w:rStyle w:val="Hyperlink"/>
          <w:rFonts w:ascii="Times New Roman" w:hAnsi="Times New Roman"/>
          <w:strike/>
          <w:sz w:val="24"/>
          <w:szCs w:val="24"/>
          <w:rPrChange w:id="25" w:author="Magomelo" w:date="2019-07-10T09:13:00Z">
            <w:rPr>
              <w:rStyle w:val="Hyperlink"/>
              <w:rFonts w:ascii="Times New Roman" w:hAnsi="Times New Roman"/>
              <w:sz w:val="24"/>
              <w:szCs w:val="24"/>
            </w:rPr>
          </w:rPrChange>
        </w:rPr>
        <w:fldChar w:fldCharType="separate"/>
      </w:r>
      <w:r w:rsidRPr="000E79C4">
        <w:rPr>
          <w:rStyle w:val="Hyperlink"/>
          <w:rFonts w:ascii="Times New Roman" w:hAnsi="Times New Roman"/>
          <w:strike/>
          <w:sz w:val="24"/>
          <w:szCs w:val="24"/>
          <w:rPrChange w:id="26" w:author="Magomelo" w:date="2019-07-10T09:13:00Z">
            <w:rPr>
              <w:rStyle w:val="Hyperlink"/>
              <w:rFonts w:ascii="Times New Roman" w:hAnsi="Times New Roman"/>
              <w:sz w:val="24"/>
              <w:szCs w:val="24"/>
            </w:rPr>
          </w:rPrChange>
        </w:rPr>
        <w:t>http://money.howstuffworks.com</w:t>
      </w:r>
      <w:r w:rsidR="00BD672D" w:rsidRPr="000E79C4">
        <w:rPr>
          <w:rStyle w:val="Hyperlink"/>
          <w:rFonts w:ascii="Times New Roman" w:hAnsi="Times New Roman"/>
          <w:strike/>
          <w:sz w:val="24"/>
          <w:szCs w:val="24"/>
          <w:rPrChange w:id="27" w:author="Magomelo" w:date="2019-07-10T09:13:00Z">
            <w:rPr>
              <w:rStyle w:val="Hyperlink"/>
              <w:rFonts w:ascii="Times New Roman" w:hAnsi="Times New Roman"/>
              <w:sz w:val="24"/>
              <w:szCs w:val="24"/>
            </w:rPr>
          </w:rPrChange>
        </w:rPr>
        <w:fldChar w:fldCharType="end"/>
      </w:r>
    </w:p>
    <w:p w14:paraId="5F9B8FE5" w14:textId="77777777" w:rsidR="00FC224D" w:rsidRPr="000E79C4" w:rsidRDefault="00FC224D" w:rsidP="00FC224D">
      <w:pPr>
        <w:pStyle w:val="ListParagraph"/>
        <w:numPr>
          <w:ilvl w:val="0"/>
          <w:numId w:val="13"/>
        </w:numPr>
        <w:spacing w:line="360" w:lineRule="auto"/>
        <w:jc w:val="both"/>
        <w:rPr>
          <w:rFonts w:ascii="Times New Roman" w:hAnsi="Times New Roman"/>
          <w:b/>
          <w:strike/>
          <w:sz w:val="24"/>
          <w:szCs w:val="24"/>
          <w:rPrChange w:id="28" w:author="Magomelo" w:date="2019-07-10T09:13:00Z">
            <w:rPr>
              <w:rFonts w:ascii="Times New Roman" w:hAnsi="Times New Roman"/>
              <w:b/>
              <w:sz w:val="24"/>
              <w:szCs w:val="24"/>
            </w:rPr>
          </w:rPrChange>
        </w:rPr>
      </w:pPr>
      <w:r w:rsidRPr="000E79C4">
        <w:rPr>
          <w:rFonts w:ascii="Times New Roman" w:hAnsi="Times New Roman"/>
          <w:b/>
          <w:strike/>
          <w:sz w:val="24"/>
          <w:szCs w:val="24"/>
          <w:rPrChange w:id="29" w:author="Magomelo" w:date="2019-07-10T09:13:00Z">
            <w:rPr>
              <w:rFonts w:ascii="Times New Roman" w:hAnsi="Times New Roman"/>
              <w:b/>
              <w:sz w:val="24"/>
              <w:szCs w:val="24"/>
            </w:rPr>
          </w:rPrChange>
        </w:rPr>
        <w:t xml:space="preserve">Point-of-Sale system: an innovative proposal  </w:t>
      </w:r>
    </w:p>
    <w:p w14:paraId="6DEC3CD3" w14:textId="77777777" w:rsidR="00D15975" w:rsidRPr="000E79C4" w:rsidRDefault="0086542E" w:rsidP="005C26C8">
      <w:pPr>
        <w:pStyle w:val="ListParagraph"/>
        <w:spacing w:line="360" w:lineRule="auto"/>
        <w:jc w:val="both"/>
        <w:rPr>
          <w:rFonts w:ascii="Times New Roman" w:hAnsi="Times New Roman" w:cs="Times New Roman"/>
          <w:strike/>
          <w:sz w:val="24"/>
          <w:szCs w:val="24"/>
          <w:rPrChange w:id="30" w:author="Magomelo" w:date="2019-07-10T09:13:00Z">
            <w:rPr>
              <w:rFonts w:ascii="Times New Roman" w:hAnsi="Times New Roman" w:cs="Times New Roman"/>
              <w:sz w:val="24"/>
              <w:szCs w:val="24"/>
            </w:rPr>
          </w:rPrChange>
        </w:rPr>
      </w:pPr>
      <w:r w:rsidRPr="000E79C4">
        <w:rPr>
          <w:rFonts w:ascii="Times New Roman" w:hAnsi="Times New Roman"/>
          <w:strike/>
          <w:sz w:val="24"/>
          <w:szCs w:val="24"/>
          <w:rPrChange w:id="31" w:author="Magomelo" w:date="2019-07-10T09:13:00Z">
            <w:rPr>
              <w:rFonts w:ascii="Times New Roman" w:hAnsi="Times New Roman"/>
              <w:sz w:val="24"/>
              <w:szCs w:val="24"/>
            </w:rPr>
          </w:rPrChange>
        </w:rPr>
        <w:t xml:space="preserve">During evolution from traditional management system, mechanical registers were also replaced by point-of-sale (POS) systems. POS systems helped to build capabilities and provide more important advantages. Historically, vendors of POS systems have focused their marketing efforts on large chain stores, but now they have turned their attention to </w:t>
      </w:r>
      <w:r w:rsidRPr="000E79C4">
        <w:rPr>
          <w:rFonts w:ascii="Times New Roman" w:hAnsi="Times New Roman"/>
          <w:strike/>
          <w:sz w:val="24"/>
          <w:szCs w:val="24"/>
          <w:rPrChange w:id="32" w:author="Magomelo" w:date="2019-07-10T09:13:00Z">
            <w:rPr>
              <w:rFonts w:ascii="Times New Roman" w:hAnsi="Times New Roman"/>
              <w:sz w:val="24"/>
              <w:szCs w:val="24"/>
            </w:rPr>
          </w:rPrChange>
        </w:rPr>
        <w:lastRenderedPageBreak/>
        <w:t>small businesses because of their significant potential to grow and expand (Y. KIM AND J. LIM, 2011).  Therefore, small organizations are also encouraged to use   more powerful computer systems and software with a more attractive user interface that uses POS system instead of an old fashioned mechanical register system. For small organizations, such as mobile shops, product suppliers, and restaurant owners keeping transactions and inventory records is very hard and takes a lot of effort. POS system can be very beneficial for small organizations by providing smooth processes and functions This study proved that checkout processing time, which represents operational performance, was improved significantly both in the local and the remote server-client models, when an ADO data cache was embedded in the POS system. The more clients the proposed system served simultaneously, the greater savings it delivered, especially when large numbers of items were purchased in a sales transaction.</w:t>
      </w:r>
      <w:commentRangeEnd w:id="6"/>
      <w:r w:rsidR="000E79C4">
        <w:rPr>
          <w:rStyle w:val="CommentReference"/>
        </w:rPr>
        <w:commentReference w:id="6"/>
      </w:r>
    </w:p>
    <w:p w14:paraId="1AE6556E" w14:textId="77777777" w:rsidR="00CD0388" w:rsidRDefault="00CD0388" w:rsidP="00182EF7">
      <w:pPr>
        <w:pStyle w:val="Heading2"/>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1.2.1</w:t>
      </w:r>
      <w:r w:rsidRPr="00C55728">
        <w:rPr>
          <w:rFonts w:ascii="Times New Roman" w:hAnsi="Times New Roman" w:cs="Times New Roman"/>
          <w:b/>
          <w:color w:val="auto"/>
          <w:sz w:val="24"/>
          <w:szCs w:val="24"/>
        </w:rPr>
        <w:t xml:space="preserve">. </w:t>
      </w:r>
      <w:commentRangeStart w:id="33"/>
      <w:r w:rsidRPr="00C55728">
        <w:rPr>
          <w:rFonts w:ascii="Times New Roman" w:hAnsi="Times New Roman" w:cs="Times New Roman"/>
          <w:b/>
          <w:color w:val="auto"/>
          <w:sz w:val="24"/>
          <w:szCs w:val="24"/>
        </w:rPr>
        <w:t>Description of the proposed system</w:t>
      </w:r>
    </w:p>
    <w:p w14:paraId="11680A4C" w14:textId="77777777" w:rsidR="00CD0388" w:rsidRDefault="00CD0388" w:rsidP="00182EF7">
      <w:pPr>
        <w:spacing w:after="0" w:line="360" w:lineRule="auto"/>
        <w:jc w:val="both"/>
        <w:rPr>
          <w:rFonts w:ascii="Times New Roman" w:hAnsi="Times New Roman" w:cs="Times New Roman"/>
          <w:b/>
          <w:sz w:val="24"/>
          <w:szCs w:val="24"/>
        </w:rPr>
      </w:pPr>
      <w:r w:rsidRPr="006237B3">
        <w:rPr>
          <w:rFonts w:ascii="Times New Roman" w:hAnsi="Times New Roman" w:cs="Times New Roman"/>
          <w:b/>
          <w:sz w:val="24"/>
          <w:szCs w:val="24"/>
        </w:rPr>
        <w:t>Problems of the existing system</w:t>
      </w:r>
      <w:commentRangeEnd w:id="33"/>
      <w:r w:rsidR="000E79C4">
        <w:rPr>
          <w:rStyle w:val="CommentReference"/>
        </w:rPr>
        <w:commentReference w:id="33"/>
      </w:r>
    </w:p>
    <w:p w14:paraId="5F5FB4F6" w14:textId="77777777" w:rsidR="00CD0388" w:rsidRPr="00C55728" w:rsidRDefault="00CD0388" w:rsidP="00CD0388">
      <w:p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 xml:space="preserve">The problems of the existing </w:t>
      </w:r>
      <w:commentRangeStart w:id="34"/>
      <w:r w:rsidRPr="00C55728">
        <w:rPr>
          <w:rFonts w:ascii="Times New Roman" w:hAnsi="Times New Roman" w:cs="Times New Roman"/>
          <w:sz w:val="24"/>
          <w:szCs w:val="24"/>
        </w:rPr>
        <w:t xml:space="preserve">manual system of </w:t>
      </w:r>
      <w:r>
        <w:rPr>
          <w:rFonts w:ascii="Times New Roman" w:hAnsi="Times New Roman" w:cs="Times New Roman"/>
          <w:color w:val="000000" w:themeColor="text1"/>
          <w:sz w:val="24"/>
          <w:szCs w:val="24"/>
        </w:rPr>
        <w:t>video</w:t>
      </w:r>
      <w:r w:rsidRPr="00F243CE">
        <w:rPr>
          <w:rFonts w:ascii="Times New Roman" w:hAnsi="Times New Roman" w:cs="Times New Roman"/>
          <w:color w:val="000000" w:themeColor="text1"/>
          <w:sz w:val="24"/>
          <w:szCs w:val="24"/>
        </w:rPr>
        <w:t xml:space="preserve"> </w:t>
      </w:r>
      <w:commentRangeEnd w:id="34"/>
      <w:r w:rsidR="000E79C4">
        <w:rPr>
          <w:rStyle w:val="CommentReference"/>
        </w:rPr>
        <w:commentReference w:id="34"/>
      </w:r>
      <w:r w:rsidRPr="00C55728">
        <w:rPr>
          <w:rFonts w:ascii="Times New Roman" w:hAnsi="Times New Roman" w:cs="Times New Roman"/>
          <w:sz w:val="24"/>
          <w:szCs w:val="24"/>
        </w:rPr>
        <w:t>include among others the following:</w:t>
      </w:r>
    </w:p>
    <w:p w14:paraId="75AE39C6" w14:textId="77777777" w:rsidR="00CD0388" w:rsidRPr="00C55728" w:rsidRDefault="00CD0388" w:rsidP="00CD0388">
      <w:pPr>
        <w:pStyle w:val="ListParagraph"/>
        <w:numPr>
          <w:ilvl w:val="0"/>
          <w:numId w:val="11"/>
        </w:numPr>
        <w:spacing w:line="360" w:lineRule="auto"/>
        <w:jc w:val="both"/>
        <w:rPr>
          <w:rFonts w:ascii="Times New Roman" w:hAnsi="Times New Roman" w:cs="Times New Roman"/>
          <w:sz w:val="24"/>
          <w:szCs w:val="24"/>
        </w:rPr>
      </w:pPr>
      <w:r w:rsidRPr="00C55728">
        <w:rPr>
          <w:rFonts w:ascii="Times New Roman" w:hAnsi="Times New Roman" w:cs="Times New Roman"/>
          <w:b/>
          <w:sz w:val="24"/>
          <w:szCs w:val="24"/>
        </w:rPr>
        <w:t>Too much paper work:</w:t>
      </w:r>
      <w:r w:rsidRPr="00C55728">
        <w:rPr>
          <w:rFonts w:ascii="Times New Roman" w:hAnsi="Times New Roman" w:cs="Times New Roman"/>
          <w:sz w:val="24"/>
          <w:szCs w:val="24"/>
        </w:rPr>
        <w:t xml:space="preserve"> The process involves too much paper work and paper storage which is difficult as papers become bulky with the population size.</w:t>
      </w:r>
    </w:p>
    <w:p w14:paraId="37EB5D29" w14:textId="77777777" w:rsidR="00CD0388" w:rsidRPr="00F16965" w:rsidRDefault="00CD0388" w:rsidP="00CD0388">
      <w:pPr>
        <w:pStyle w:val="ListParagraph"/>
        <w:numPr>
          <w:ilvl w:val="0"/>
          <w:numId w:val="11"/>
        </w:numPr>
        <w:spacing w:line="360" w:lineRule="auto"/>
        <w:jc w:val="both"/>
        <w:rPr>
          <w:rFonts w:ascii="Times New Roman" w:hAnsi="Times New Roman" w:cs="Times New Roman"/>
        </w:rPr>
      </w:pPr>
      <w:r w:rsidRPr="00C55728">
        <w:rPr>
          <w:rFonts w:ascii="Times New Roman" w:hAnsi="Times New Roman" w:cs="Times New Roman"/>
          <w:b/>
          <w:sz w:val="24"/>
          <w:szCs w:val="24"/>
        </w:rPr>
        <w:t>Errors during data entry:</w:t>
      </w:r>
      <w:r w:rsidRPr="00C55728">
        <w:rPr>
          <w:rFonts w:ascii="Times New Roman" w:hAnsi="Times New Roman" w:cs="Times New Roman"/>
          <w:sz w:val="24"/>
          <w:szCs w:val="24"/>
        </w:rPr>
        <w:t xml:space="preserve"> Errors are part of all human beings; it is very unlikely for humans to be 100 percent efficient in data entry.</w:t>
      </w:r>
    </w:p>
    <w:p w14:paraId="5B61CE07" w14:textId="77777777" w:rsidR="00CD0388" w:rsidRPr="000A4140" w:rsidRDefault="00CD0388" w:rsidP="000A4140">
      <w:pPr>
        <w:pStyle w:val="Heading2"/>
        <w:numPr>
          <w:ilvl w:val="1"/>
          <w:numId w:val="1"/>
        </w:numPr>
        <w:spacing w:line="360" w:lineRule="auto"/>
        <w:jc w:val="both"/>
        <w:rPr>
          <w:rFonts w:ascii="Times New Roman" w:hAnsi="Times New Roman" w:cs="Times New Roman"/>
          <w:b/>
          <w:color w:val="auto"/>
          <w:sz w:val="24"/>
          <w:szCs w:val="24"/>
        </w:rPr>
      </w:pPr>
      <w:r w:rsidRPr="000A4140">
        <w:rPr>
          <w:rFonts w:ascii="Times New Roman" w:hAnsi="Times New Roman" w:cs="Times New Roman"/>
          <w:b/>
          <w:color w:val="auto"/>
          <w:sz w:val="24"/>
          <w:szCs w:val="24"/>
        </w:rPr>
        <w:t>Statement of the problem</w:t>
      </w:r>
    </w:p>
    <w:p w14:paraId="5229BE1B" w14:textId="77777777" w:rsidR="00CD0388" w:rsidRPr="000A4140" w:rsidRDefault="00CD0388" w:rsidP="000A4140">
      <w:pPr>
        <w:spacing w:line="360" w:lineRule="auto"/>
        <w:jc w:val="both"/>
        <w:rPr>
          <w:rFonts w:ascii="Times New Roman" w:hAnsi="Times New Roman" w:cs="Times New Roman"/>
          <w:sz w:val="24"/>
          <w:szCs w:val="24"/>
        </w:rPr>
      </w:pPr>
      <w:r w:rsidRPr="000A4140">
        <w:rPr>
          <w:rFonts w:ascii="Times New Roman" w:hAnsi="Times New Roman" w:cs="Times New Roman"/>
          <w:sz w:val="24"/>
          <w:szCs w:val="24"/>
        </w:rPr>
        <w:t xml:space="preserve">The complex nature of the existing </w:t>
      </w:r>
      <w:r w:rsidR="0018501A" w:rsidRPr="000A4140">
        <w:rPr>
          <w:rFonts w:ascii="Times New Roman" w:hAnsi="Times New Roman" w:cs="Times New Roman"/>
          <w:sz w:val="24"/>
          <w:szCs w:val="24"/>
        </w:rPr>
        <w:t>small scale business system</w:t>
      </w:r>
      <w:r w:rsidRPr="000A4140">
        <w:rPr>
          <w:rFonts w:ascii="Times New Roman" w:hAnsi="Times New Roman" w:cs="Times New Roman"/>
          <w:sz w:val="24"/>
          <w:szCs w:val="24"/>
        </w:rPr>
        <w:t xml:space="preserve"> can be attributed to a number of factors:</w:t>
      </w:r>
    </w:p>
    <w:p w14:paraId="266EEA4D" w14:textId="77777777" w:rsidR="00A13315" w:rsidRPr="000A4140" w:rsidRDefault="00CD0388" w:rsidP="000A4140">
      <w:pPr>
        <w:pStyle w:val="ListParagraph"/>
        <w:numPr>
          <w:ilvl w:val="0"/>
          <w:numId w:val="9"/>
        </w:numPr>
        <w:spacing w:after="0" w:line="360" w:lineRule="auto"/>
        <w:jc w:val="both"/>
        <w:rPr>
          <w:rFonts w:ascii="Times New Roman" w:hAnsi="Times New Roman" w:cs="Times New Roman"/>
          <w:sz w:val="24"/>
          <w:szCs w:val="24"/>
        </w:rPr>
      </w:pPr>
      <w:r w:rsidRPr="000A4140">
        <w:rPr>
          <w:rFonts w:ascii="Times New Roman" w:hAnsi="Times New Roman" w:cs="Times New Roman"/>
          <w:sz w:val="24"/>
          <w:szCs w:val="24"/>
        </w:rPr>
        <w:t xml:space="preserve">Most of the operations were done manually (a new </w:t>
      </w:r>
      <w:r w:rsidR="003C0C51" w:rsidRPr="000A4140">
        <w:rPr>
          <w:rFonts w:ascii="Times New Roman" w:hAnsi="Times New Roman" w:cs="Times New Roman"/>
          <w:sz w:val="24"/>
          <w:szCs w:val="24"/>
        </w:rPr>
        <w:t>product</w:t>
      </w:r>
      <w:r w:rsidRPr="000A4140">
        <w:rPr>
          <w:rFonts w:ascii="Times New Roman" w:hAnsi="Times New Roman" w:cs="Times New Roman"/>
          <w:sz w:val="24"/>
          <w:szCs w:val="24"/>
        </w:rPr>
        <w:t xml:space="preserve"> will have to manually </w:t>
      </w:r>
      <w:r w:rsidR="003C0C51" w:rsidRPr="000A4140">
        <w:rPr>
          <w:rFonts w:ascii="Times New Roman" w:hAnsi="Times New Roman" w:cs="Times New Roman"/>
          <w:sz w:val="24"/>
          <w:szCs w:val="24"/>
        </w:rPr>
        <w:t>entered on the paper</w:t>
      </w:r>
      <w:r w:rsidRPr="000A4140">
        <w:rPr>
          <w:rFonts w:ascii="Times New Roman" w:hAnsi="Times New Roman" w:cs="Times New Roman"/>
          <w:sz w:val="24"/>
          <w:szCs w:val="24"/>
        </w:rPr>
        <w:t>) this results in a lot of mistakes being made for example he or she may miscalculate the total amounts of sales.</w:t>
      </w:r>
    </w:p>
    <w:p w14:paraId="081F534F" w14:textId="77777777" w:rsidR="00CD0388" w:rsidRPr="000A4140" w:rsidRDefault="00A13315" w:rsidP="000A4140">
      <w:pPr>
        <w:pStyle w:val="ListParagraph"/>
        <w:numPr>
          <w:ilvl w:val="0"/>
          <w:numId w:val="9"/>
        </w:numPr>
        <w:spacing w:after="0" w:line="360" w:lineRule="auto"/>
        <w:jc w:val="both"/>
        <w:rPr>
          <w:rFonts w:ascii="Times New Roman" w:hAnsi="Times New Roman" w:cs="Times New Roman"/>
          <w:sz w:val="24"/>
          <w:szCs w:val="24"/>
        </w:rPr>
      </w:pPr>
      <w:r w:rsidRPr="000A4140">
        <w:rPr>
          <w:rFonts w:ascii="Times New Roman" w:hAnsi="Times New Roman" w:cs="Times New Roman"/>
          <w:sz w:val="24"/>
          <w:szCs w:val="24"/>
        </w:rPr>
        <w:t>Some management activities are not recorded or recorded in manually which are not efficient on running management task such as checking stock availability will have to search and find in store room by the staff themselves.</w:t>
      </w:r>
    </w:p>
    <w:p w14:paraId="34CBAE2E" w14:textId="77777777" w:rsidR="00CD0388" w:rsidRPr="00C55728" w:rsidRDefault="00CD0388" w:rsidP="00CD0388">
      <w:pPr>
        <w:pStyle w:val="ListParagraph"/>
        <w:rPr>
          <w:rFonts w:ascii="Times New Roman" w:hAnsi="Times New Roman" w:cs="Times New Roman"/>
        </w:rPr>
      </w:pPr>
    </w:p>
    <w:p w14:paraId="04E5E232" w14:textId="77777777" w:rsidR="00CD0388" w:rsidRPr="00C55728" w:rsidRDefault="00CD0388" w:rsidP="00CD0388">
      <w:pPr>
        <w:pStyle w:val="Heading2"/>
        <w:numPr>
          <w:ilvl w:val="1"/>
          <w:numId w:val="1"/>
        </w:numPr>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lastRenderedPageBreak/>
        <w:t>Objective of the study</w:t>
      </w:r>
    </w:p>
    <w:p w14:paraId="02235695" w14:textId="77777777" w:rsidR="00CD0388" w:rsidRPr="00C55728" w:rsidRDefault="00CD0388" w:rsidP="00CD0388">
      <w:pPr>
        <w:pStyle w:val="ListParagraph"/>
        <w:numPr>
          <w:ilvl w:val="0"/>
          <w:numId w:val="8"/>
        </w:numPr>
        <w:spacing w:after="0" w:line="360" w:lineRule="auto"/>
        <w:jc w:val="both"/>
        <w:rPr>
          <w:rFonts w:ascii="Times New Roman" w:hAnsi="Times New Roman" w:cs="Times New Roman"/>
          <w:sz w:val="26"/>
          <w:szCs w:val="26"/>
        </w:rPr>
      </w:pPr>
      <w:r w:rsidRPr="00C55728">
        <w:rPr>
          <w:rFonts w:ascii="Times New Roman" w:hAnsi="Times New Roman" w:cs="Times New Roman"/>
          <w:sz w:val="26"/>
          <w:szCs w:val="26"/>
        </w:rPr>
        <w:t xml:space="preserve">To create a </w:t>
      </w:r>
      <w:r w:rsidR="006F559F" w:rsidRPr="000E79C4">
        <w:rPr>
          <w:rFonts w:ascii="Times New Roman" w:hAnsi="Times New Roman" w:cs="Times New Roman"/>
          <w:strike/>
          <w:sz w:val="26"/>
          <w:szCs w:val="26"/>
          <w:rPrChange w:id="35" w:author="Magomelo" w:date="2019-07-10T09:18:00Z">
            <w:rPr>
              <w:rFonts w:ascii="Times New Roman" w:hAnsi="Times New Roman" w:cs="Times New Roman"/>
              <w:sz w:val="26"/>
              <w:szCs w:val="26"/>
            </w:rPr>
          </w:rPrChange>
        </w:rPr>
        <w:t>small scale</w:t>
      </w:r>
      <w:r w:rsidR="006F559F">
        <w:rPr>
          <w:rFonts w:ascii="Times New Roman" w:hAnsi="Times New Roman" w:cs="Times New Roman"/>
          <w:sz w:val="26"/>
          <w:szCs w:val="26"/>
        </w:rPr>
        <w:t xml:space="preserve"> business </w:t>
      </w:r>
      <w:r w:rsidR="000E79C4">
        <w:rPr>
          <w:rFonts w:ascii="Times New Roman" w:hAnsi="Times New Roman" w:cs="Times New Roman"/>
          <w:sz w:val="26"/>
          <w:szCs w:val="26"/>
        </w:rPr>
        <w:t xml:space="preserve">management </w:t>
      </w:r>
      <w:r w:rsidRPr="00C55728">
        <w:rPr>
          <w:rFonts w:ascii="Times New Roman" w:hAnsi="Times New Roman" w:cs="Times New Roman"/>
          <w:sz w:val="26"/>
          <w:szCs w:val="26"/>
        </w:rPr>
        <w:t xml:space="preserve">system for </w:t>
      </w:r>
      <w:r w:rsidR="00D9350C">
        <w:rPr>
          <w:rFonts w:ascii="Times New Roman" w:hAnsi="Times New Roman" w:cs="Times New Roman"/>
        </w:rPr>
        <w:t xml:space="preserve">small scale business </w:t>
      </w:r>
      <w:r w:rsidR="00D9350C" w:rsidRPr="000E79C4">
        <w:rPr>
          <w:rFonts w:ascii="Times New Roman" w:hAnsi="Times New Roman" w:cs="Times New Roman"/>
          <w:strike/>
        </w:rPr>
        <w:t>software</w:t>
      </w:r>
      <w:r w:rsidR="006F559F">
        <w:rPr>
          <w:rFonts w:ascii="Times New Roman" w:hAnsi="Times New Roman" w:cs="Times New Roman"/>
          <w:sz w:val="26"/>
          <w:szCs w:val="26"/>
        </w:rPr>
        <w:t>.</w:t>
      </w:r>
    </w:p>
    <w:p w14:paraId="20BD515F" w14:textId="77777777" w:rsidR="003C1A62" w:rsidRPr="000E79C4" w:rsidRDefault="003C1A62" w:rsidP="003C1A62">
      <w:pPr>
        <w:pStyle w:val="ListParagraph"/>
        <w:numPr>
          <w:ilvl w:val="0"/>
          <w:numId w:val="8"/>
        </w:numPr>
        <w:spacing w:line="360" w:lineRule="auto"/>
        <w:jc w:val="both"/>
        <w:rPr>
          <w:rFonts w:ascii="Times New Roman" w:hAnsi="Times New Roman"/>
          <w:strike/>
          <w:sz w:val="24"/>
          <w:szCs w:val="24"/>
        </w:rPr>
      </w:pPr>
      <w:r>
        <w:rPr>
          <w:rFonts w:ascii="Times New Roman" w:hAnsi="Times New Roman"/>
          <w:sz w:val="24"/>
          <w:szCs w:val="24"/>
        </w:rPr>
        <w:t>To c</w:t>
      </w:r>
      <w:r w:rsidRPr="003C1A62">
        <w:rPr>
          <w:rFonts w:ascii="Times New Roman" w:hAnsi="Times New Roman"/>
          <w:sz w:val="24"/>
          <w:szCs w:val="24"/>
        </w:rPr>
        <w:t xml:space="preserve">entralize and combining all features to manage business activities in one complete and efficient application for management in the shop. </w:t>
      </w:r>
      <w:r w:rsidRPr="000E79C4">
        <w:rPr>
          <w:rFonts w:ascii="Times New Roman" w:hAnsi="Times New Roman"/>
          <w:strike/>
          <w:sz w:val="24"/>
          <w:szCs w:val="24"/>
        </w:rPr>
        <w:t>Integrate cashier machine into the system for easier management.</w:t>
      </w:r>
    </w:p>
    <w:p w14:paraId="19E768AE" w14:textId="77777777" w:rsidR="00CD0388" w:rsidRPr="000E79C4" w:rsidRDefault="00CD0388" w:rsidP="00CD0388">
      <w:pPr>
        <w:pStyle w:val="ListParagraph"/>
        <w:numPr>
          <w:ilvl w:val="0"/>
          <w:numId w:val="8"/>
        </w:numPr>
        <w:spacing w:after="0" w:line="360" w:lineRule="auto"/>
        <w:jc w:val="both"/>
        <w:rPr>
          <w:rFonts w:ascii="Times New Roman" w:eastAsia="Times New Roman" w:hAnsi="Times New Roman" w:cs="Times New Roman"/>
          <w:strike/>
          <w:sz w:val="24"/>
          <w:szCs w:val="24"/>
          <w:lang w:eastAsia="en-ZW"/>
        </w:rPr>
      </w:pPr>
      <w:r w:rsidRPr="000E79C4">
        <w:rPr>
          <w:rFonts w:ascii="Times New Roman" w:eastAsia="Times New Roman" w:hAnsi="Times New Roman" w:cs="Times New Roman"/>
          <w:strike/>
          <w:sz w:val="24"/>
          <w:szCs w:val="24"/>
          <w:lang w:eastAsia="en-ZW"/>
        </w:rPr>
        <w:t xml:space="preserve">To calculate total numbers of </w:t>
      </w:r>
      <w:r w:rsidR="006F559F" w:rsidRPr="000E79C4">
        <w:rPr>
          <w:rFonts w:ascii="Times New Roman" w:eastAsia="Times New Roman" w:hAnsi="Times New Roman" w:cs="Times New Roman"/>
          <w:strike/>
          <w:sz w:val="24"/>
          <w:szCs w:val="24"/>
          <w:lang w:eastAsia="en-ZW"/>
        </w:rPr>
        <w:t>sales</w:t>
      </w:r>
      <w:r w:rsidRPr="000E79C4">
        <w:rPr>
          <w:rFonts w:ascii="Times New Roman" w:eastAsia="Times New Roman" w:hAnsi="Times New Roman" w:cs="Times New Roman"/>
          <w:strike/>
          <w:sz w:val="24"/>
          <w:szCs w:val="24"/>
          <w:lang w:eastAsia="en-ZW"/>
        </w:rPr>
        <w:t xml:space="preserve"> in the </w:t>
      </w:r>
      <w:r w:rsidR="006F559F" w:rsidRPr="000E79C4">
        <w:rPr>
          <w:rFonts w:ascii="Times New Roman" w:eastAsia="Times New Roman" w:hAnsi="Times New Roman" w:cs="Times New Roman"/>
          <w:strike/>
          <w:sz w:val="24"/>
          <w:szCs w:val="24"/>
          <w:lang w:eastAsia="en-ZW"/>
        </w:rPr>
        <w:t>stock</w:t>
      </w:r>
      <w:r w:rsidRPr="000E79C4">
        <w:rPr>
          <w:rFonts w:ascii="Times New Roman" w:eastAsia="Times New Roman" w:hAnsi="Times New Roman" w:cs="Times New Roman"/>
          <w:strike/>
          <w:sz w:val="24"/>
          <w:szCs w:val="24"/>
          <w:lang w:eastAsia="en-ZW"/>
        </w:rPr>
        <w:t>.</w:t>
      </w:r>
    </w:p>
    <w:p w14:paraId="5DA7AA69" w14:textId="77777777" w:rsidR="00CD0388" w:rsidRPr="00C55728" w:rsidRDefault="00CD0388" w:rsidP="00FE2EB9">
      <w:pPr>
        <w:pStyle w:val="Heading2"/>
        <w:numPr>
          <w:ilvl w:val="1"/>
          <w:numId w:val="1"/>
        </w:numPr>
        <w:spacing w:line="360" w:lineRule="auto"/>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t>Scope of the study</w:t>
      </w:r>
    </w:p>
    <w:p w14:paraId="044157C3" w14:textId="77777777" w:rsidR="00CD0388" w:rsidRPr="00421E51" w:rsidRDefault="00CD0388" w:rsidP="00421E51">
      <w:pPr>
        <w:spacing w:line="360" w:lineRule="auto"/>
        <w:jc w:val="both"/>
        <w:rPr>
          <w:rFonts w:ascii="Times New Roman" w:hAnsi="Times New Roman" w:cs="Times New Roman"/>
          <w:sz w:val="24"/>
          <w:szCs w:val="24"/>
        </w:rPr>
      </w:pPr>
      <w:commentRangeStart w:id="36"/>
      <w:r w:rsidRPr="000E79C4">
        <w:rPr>
          <w:rFonts w:ascii="Times New Roman" w:hAnsi="Times New Roman" w:cs="Times New Roman"/>
          <w:strike/>
          <w:sz w:val="24"/>
          <w:szCs w:val="24"/>
          <w:shd w:val="clear" w:color="auto" w:fill="FFFFFF"/>
        </w:rPr>
        <w:t>The proposed system includes login for administrator</w:t>
      </w:r>
      <w:r w:rsidR="009A7E8F" w:rsidRPr="000E79C4">
        <w:rPr>
          <w:rFonts w:ascii="Times New Roman" w:hAnsi="Times New Roman" w:cs="Times New Roman"/>
          <w:strike/>
          <w:sz w:val="24"/>
          <w:szCs w:val="24"/>
          <w:shd w:val="clear" w:color="auto" w:fill="FFFFFF"/>
        </w:rPr>
        <w:t>, storekeeper</w:t>
      </w:r>
      <w:r w:rsidRPr="000E79C4">
        <w:rPr>
          <w:rFonts w:ascii="Times New Roman" w:hAnsi="Times New Roman" w:cs="Times New Roman"/>
          <w:strike/>
          <w:sz w:val="24"/>
          <w:szCs w:val="24"/>
          <w:shd w:val="clear" w:color="auto" w:fill="FFFFFF"/>
        </w:rPr>
        <w:t xml:space="preserve"> and login for the </w:t>
      </w:r>
      <w:r w:rsidR="009A7E8F" w:rsidRPr="000E79C4">
        <w:rPr>
          <w:rFonts w:ascii="Times New Roman" w:hAnsi="Times New Roman" w:cs="Times New Roman"/>
          <w:strike/>
          <w:sz w:val="24"/>
          <w:szCs w:val="24"/>
          <w:shd w:val="clear" w:color="auto" w:fill="FFFFFF"/>
        </w:rPr>
        <w:t>owner</w:t>
      </w:r>
      <w:r w:rsidRPr="000E79C4">
        <w:rPr>
          <w:rFonts w:ascii="Times New Roman" w:hAnsi="Times New Roman" w:cs="Times New Roman"/>
          <w:strike/>
          <w:sz w:val="24"/>
          <w:szCs w:val="24"/>
          <w:shd w:val="clear" w:color="auto" w:fill="FFFFFF"/>
        </w:rPr>
        <w:t xml:space="preserve">. The Admin has the only rights to access the administration area. The </w:t>
      </w:r>
      <w:r w:rsidR="00C81728" w:rsidRPr="000E79C4">
        <w:rPr>
          <w:rFonts w:ascii="Times New Roman" w:hAnsi="Times New Roman" w:cs="Times New Roman"/>
          <w:strike/>
          <w:sz w:val="24"/>
          <w:szCs w:val="24"/>
          <w:shd w:val="clear" w:color="auto" w:fill="FFFFFF"/>
        </w:rPr>
        <w:t>Sales</w:t>
      </w:r>
      <w:r w:rsidRPr="000E79C4">
        <w:rPr>
          <w:rFonts w:ascii="Times New Roman" w:hAnsi="Times New Roman" w:cs="Times New Roman"/>
          <w:strike/>
          <w:sz w:val="24"/>
          <w:szCs w:val="24"/>
          <w:shd w:val="clear" w:color="auto" w:fill="FFFFFF"/>
        </w:rPr>
        <w:t xml:space="preserve"> will login as </w:t>
      </w:r>
      <w:r w:rsidR="00C81728" w:rsidRPr="000E79C4">
        <w:rPr>
          <w:rFonts w:ascii="Times New Roman" w:hAnsi="Times New Roman" w:cs="Times New Roman"/>
          <w:strike/>
          <w:sz w:val="24"/>
          <w:szCs w:val="24"/>
          <w:shd w:val="clear" w:color="auto" w:fill="FFFFFF"/>
        </w:rPr>
        <w:t>Salesperson</w:t>
      </w:r>
      <w:r w:rsidRPr="000E79C4">
        <w:rPr>
          <w:rFonts w:ascii="Times New Roman" w:hAnsi="Times New Roman" w:cs="Times New Roman"/>
          <w:strike/>
          <w:sz w:val="24"/>
          <w:szCs w:val="24"/>
          <w:shd w:val="clear" w:color="auto" w:fill="FFFFFF"/>
        </w:rPr>
        <w:t xml:space="preserve">. The system is designed with a user security access level and it is responsible of determining the authenticity of the member by his/her given </w:t>
      </w:r>
      <w:r w:rsidR="00182C90" w:rsidRPr="000E79C4">
        <w:rPr>
          <w:rFonts w:ascii="Times New Roman" w:hAnsi="Times New Roman" w:cs="Times New Roman"/>
          <w:strike/>
          <w:sz w:val="24"/>
          <w:szCs w:val="24"/>
          <w:shd w:val="clear" w:color="auto" w:fill="FFFFFF"/>
        </w:rPr>
        <w:t>username</w:t>
      </w:r>
      <w:r w:rsidRPr="000E79C4">
        <w:rPr>
          <w:rFonts w:ascii="Times New Roman" w:hAnsi="Times New Roman" w:cs="Times New Roman"/>
          <w:strike/>
          <w:sz w:val="24"/>
          <w:szCs w:val="24"/>
          <w:shd w:val="clear" w:color="auto" w:fill="FFFFFF"/>
        </w:rPr>
        <w:t xml:space="preserve"> and password. The system would be responsible for displaying latest </w:t>
      </w:r>
      <w:r w:rsidR="00A03715" w:rsidRPr="000E79C4">
        <w:rPr>
          <w:rFonts w:ascii="Times New Roman" w:hAnsi="Times New Roman" w:cs="Times New Roman"/>
          <w:strike/>
          <w:sz w:val="24"/>
          <w:szCs w:val="24"/>
          <w:shd w:val="clear" w:color="auto" w:fill="FFFFFF"/>
        </w:rPr>
        <w:t>products</w:t>
      </w:r>
      <w:r w:rsidRPr="000E79C4">
        <w:rPr>
          <w:rFonts w:ascii="Times New Roman" w:hAnsi="Times New Roman" w:cs="Times New Roman"/>
          <w:strike/>
          <w:sz w:val="24"/>
          <w:szCs w:val="24"/>
          <w:shd w:val="clear" w:color="auto" w:fill="FFFFFF"/>
        </w:rPr>
        <w:t xml:space="preserve"> </w:t>
      </w:r>
      <w:r w:rsidR="00A03715" w:rsidRPr="000E79C4">
        <w:rPr>
          <w:rFonts w:ascii="Times New Roman" w:hAnsi="Times New Roman" w:cs="Times New Roman"/>
          <w:strike/>
          <w:sz w:val="24"/>
          <w:szCs w:val="24"/>
          <w:shd w:val="clear" w:color="auto" w:fill="FFFFFF"/>
        </w:rPr>
        <w:t>with</w:t>
      </w:r>
      <w:r w:rsidRPr="000E79C4">
        <w:rPr>
          <w:rFonts w:ascii="Times New Roman" w:hAnsi="Times New Roman" w:cs="Times New Roman"/>
          <w:strike/>
          <w:sz w:val="24"/>
          <w:szCs w:val="24"/>
          <w:shd w:val="clear" w:color="auto" w:fill="FFFFFF"/>
        </w:rPr>
        <w:t xml:space="preserve"> </w:t>
      </w:r>
      <w:r w:rsidR="00A03715" w:rsidRPr="000E79C4">
        <w:rPr>
          <w:rFonts w:ascii="Times New Roman" w:hAnsi="Times New Roman" w:cs="Times New Roman"/>
          <w:strike/>
          <w:sz w:val="24"/>
          <w:szCs w:val="24"/>
          <w:shd w:val="clear" w:color="auto" w:fill="FFFFFF"/>
        </w:rPr>
        <w:t xml:space="preserve">their </w:t>
      </w:r>
      <w:r w:rsidRPr="000E79C4">
        <w:rPr>
          <w:rFonts w:ascii="Times New Roman" w:hAnsi="Times New Roman" w:cs="Times New Roman"/>
          <w:strike/>
          <w:sz w:val="24"/>
          <w:szCs w:val="24"/>
          <w:shd w:val="clear" w:color="auto" w:fill="FFFFFF"/>
        </w:rPr>
        <w:t xml:space="preserve">categories. </w:t>
      </w:r>
      <w:r w:rsidRPr="000E79C4">
        <w:rPr>
          <w:rFonts w:ascii="Times New Roman" w:hAnsi="Times New Roman" w:cs="Times New Roman"/>
          <w:strike/>
          <w:sz w:val="24"/>
          <w:szCs w:val="24"/>
        </w:rPr>
        <w:t xml:space="preserve">The researchers will use a programming language called </w:t>
      </w:r>
      <w:r w:rsidR="00182C90" w:rsidRPr="000E79C4">
        <w:rPr>
          <w:rFonts w:ascii="Times New Roman" w:hAnsi="Times New Roman" w:cs="Times New Roman"/>
          <w:strike/>
          <w:sz w:val="24"/>
          <w:szCs w:val="24"/>
        </w:rPr>
        <w:t>VB.NET</w:t>
      </w:r>
      <w:r w:rsidRPr="000E79C4">
        <w:rPr>
          <w:rFonts w:ascii="Times New Roman" w:hAnsi="Times New Roman" w:cs="Times New Roman"/>
          <w:strike/>
          <w:sz w:val="24"/>
          <w:szCs w:val="24"/>
        </w:rPr>
        <w:t xml:space="preserve"> and is more simple and user-friendly programming </w:t>
      </w:r>
      <w:r w:rsidR="00182C90" w:rsidRPr="000E79C4">
        <w:rPr>
          <w:rFonts w:ascii="Times New Roman" w:hAnsi="Times New Roman" w:cs="Times New Roman"/>
          <w:strike/>
          <w:sz w:val="24"/>
          <w:szCs w:val="24"/>
        </w:rPr>
        <w:t>window</w:t>
      </w:r>
      <w:r w:rsidRPr="000E79C4">
        <w:rPr>
          <w:rFonts w:ascii="Times New Roman" w:hAnsi="Times New Roman" w:cs="Times New Roman"/>
          <w:strike/>
          <w:sz w:val="24"/>
          <w:szCs w:val="24"/>
        </w:rPr>
        <w:t xml:space="preserve"> application that can be easily understood by the beneficiary.</w:t>
      </w:r>
      <w:r w:rsidRPr="00C55728">
        <w:rPr>
          <w:rFonts w:ascii="Times New Roman" w:hAnsi="Times New Roman" w:cs="Times New Roman"/>
          <w:sz w:val="24"/>
          <w:szCs w:val="24"/>
          <w:shd w:val="clear" w:color="auto" w:fill="FFFFFF"/>
        </w:rPr>
        <w:t xml:space="preserve"> </w:t>
      </w:r>
      <w:commentRangeEnd w:id="36"/>
      <w:r w:rsidR="000E79C4">
        <w:rPr>
          <w:rStyle w:val="CommentReference"/>
        </w:rPr>
        <w:commentReference w:id="36"/>
      </w:r>
      <w:r w:rsidRPr="00092BDD">
        <w:rPr>
          <w:rFonts w:ascii="Times New Roman" w:hAnsi="Times New Roman" w:cs="Times New Roman"/>
          <w:sz w:val="24"/>
          <w:szCs w:val="24"/>
          <w:shd w:val="clear" w:color="auto" w:fill="FFFFFF"/>
        </w:rPr>
        <w:t xml:space="preserve">The system will be designed solely for the </w:t>
      </w:r>
      <w:r w:rsidR="00092BDD" w:rsidRPr="00092BDD">
        <w:rPr>
          <w:rFonts w:ascii="Times New Roman" w:hAnsi="Times New Roman" w:cs="Times New Roman"/>
          <w:sz w:val="26"/>
          <w:szCs w:val="26"/>
        </w:rPr>
        <w:t>Glendale Superstore</w:t>
      </w:r>
    </w:p>
    <w:p w14:paraId="59D0909B" w14:textId="77777777" w:rsidR="00CD0388" w:rsidRPr="00C55728" w:rsidRDefault="00CD0388" w:rsidP="00CD0388">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 xml:space="preserve">1.6 </w:t>
      </w:r>
      <w:r w:rsidRPr="00C55728">
        <w:rPr>
          <w:rFonts w:ascii="Times New Roman" w:hAnsi="Times New Roman" w:cs="Times New Roman"/>
          <w:b/>
          <w:color w:val="auto"/>
          <w:sz w:val="24"/>
          <w:szCs w:val="24"/>
        </w:rPr>
        <w:t>Feasibility study</w:t>
      </w:r>
    </w:p>
    <w:p w14:paraId="31487010" w14:textId="77777777" w:rsidR="00CD0388" w:rsidRPr="00C55728" w:rsidRDefault="00CD0388" w:rsidP="00CD0388">
      <w:pPr>
        <w:rPr>
          <w:rFonts w:ascii="Times New Roman" w:hAnsi="Times New Roman" w:cs="Times New Roman"/>
        </w:rPr>
      </w:pPr>
    </w:p>
    <w:p w14:paraId="42FFE2EA" w14:textId="77777777" w:rsidR="00CD0388" w:rsidRPr="00C55728" w:rsidRDefault="00CD0388" w:rsidP="00CD0388">
      <w:pPr>
        <w:spacing w:line="360" w:lineRule="auto"/>
        <w:jc w:val="both"/>
        <w:rPr>
          <w:rFonts w:ascii="Times New Roman" w:hAnsi="Times New Roman" w:cs="Times New Roman"/>
          <w:sz w:val="24"/>
          <w:szCs w:val="24"/>
        </w:rPr>
      </w:pPr>
      <w:r w:rsidRPr="00C83B02">
        <w:rPr>
          <w:rFonts w:ascii="Times New Roman" w:hAnsi="Times New Roman" w:cs="Times New Roman"/>
          <w:sz w:val="24"/>
          <w:szCs w:val="24"/>
        </w:rPr>
        <w:t>Feasibility</w:t>
      </w:r>
      <w:r w:rsidRPr="00C5572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C55728">
        <w:rPr>
          <w:rFonts w:ascii="Times New Roman" w:hAnsi="Times New Roman" w:cs="Times New Roman"/>
          <w:sz w:val="24"/>
          <w:szCs w:val="24"/>
        </w:rPr>
        <w:t xml:space="preserve">to carry out the detailed study of the existing system, find out the problem related to technical, operational staff, and economical field like cost by concerning the user of the study proposal of the proposed system is accepted by the management it will lead to the investigation of the existing system or problem area. </w:t>
      </w:r>
    </w:p>
    <w:p w14:paraId="6DB10153" w14:textId="77777777" w:rsidR="00CD0388" w:rsidRPr="00C55728" w:rsidRDefault="00CD0388" w:rsidP="00CD0388">
      <w:pPr>
        <w:rPr>
          <w:rFonts w:ascii="Times New Roman" w:hAnsi="Times New Roman" w:cs="Times New Roman"/>
          <w:b/>
          <w:sz w:val="24"/>
          <w:szCs w:val="24"/>
        </w:rPr>
      </w:pPr>
      <w:r w:rsidRPr="00C55728">
        <w:rPr>
          <w:rFonts w:ascii="Times New Roman" w:hAnsi="Times New Roman" w:cs="Times New Roman"/>
          <w:b/>
          <w:sz w:val="24"/>
          <w:szCs w:val="24"/>
        </w:rPr>
        <w:t>Three phases of the feasibility study is used</w:t>
      </w:r>
    </w:p>
    <w:p w14:paraId="3A8CB095" w14:textId="77777777" w:rsidR="00CD0388" w:rsidRPr="00C55728" w:rsidRDefault="00CD0388" w:rsidP="00CD0388">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Technical feasibility</w:t>
      </w:r>
    </w:p>
    <w:p w14:paraId="425F1F77" w14:textId="77777777" w:rsidR="00CD0388" w:rsidRPr="00C55728" w:rsidRDefault="00CD0388" w:rsidP="00CD0388">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t>It is concerned with the available hardware and the software resources whether they meet the given requirement of the analyzed system or not which include latest machinery and the technique required handling the system. It may also invoke the study of the new alternative to solve the given problem.</w:t>
      </w:r>
    </w:p>
    <w:p w14:paraId="5647022E" w14:textId="77777777" w:rsidR="00CD0388" w:rsidRPr="00C55728" w:rsidRDefault="00CD0388" w:rsidP="00CD0388">
      <w:pPr>
        <w:spacing w:after="0" w:line="360" w:lineRule="auto"/>
        <w:jc w:val="both"/>
        <w:rPr>
          <w:rFonts w:ascii="Times New Roman" w:hAnsi="Times New Roman" w:cs="Times New Roman"/>
          <w:b/>
          <w:sz w:val="24"/>
          <w:szCs w:val="24"/>
        </w:rPr>
      </w:pPr>
    </w:p>
    <w:p w14:paraId="7D2B7267" w14:textId="77777777" w:rsidR="00CD0388" w:rsidRPr="00C55728" w:rsidRDefault="00CD0388" w:rsidP="00CD0388">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Behavioral Feasibility</w:t>
      </w:r>
    </w:p>
    <w:p w14:paraId="06D0D581" w14:textId="77777777" w:rsidR="00CD0388" w:rsidRPr="00C55728" w:rsidRDefault="00CD0388" w:rsidP="00CD0388">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lastRenderedPageBreak/>
        <w:t xml:space="preserve">People are inherently resistant to change, and computers have known to facilitate change. An estimate should be made of how strong a reaction the user staff is likely to have toward the development of a computerized system. It is common knowledge that computer installations have something to do with turnover, transfers, restraining, and changes in employee job status. Therefore, it is understandable that the introduction of a candidate system requires special effort to educate, sell and train the staff on new ways of conducting business.  </w:t>
      </w:r>
    </w:p>
    <w:p w14:paraId="149B618D" w14:textId="77777777" w:rsidR="00CD0388" w:rsidRPr="00C55728" w:rsidRDefault="00CD0388" w:rsidP="00CD0388">
      <w:pPr>
        <w:rPr>
          <w:rFonts w:ascii="Times New Roman" w:hAnsi="Times New Roman" w:cs="Times New Roman"/>
          <w:b/>
          <w:sz w:val="24"/>
          <w:szCs w:val="24"/>
        </w:rPr>
      </w:pPr>
      <w:r w:rsidRPr="00C55728">
        <w:rPr>
          <w:rFonts w:ascii="Times New Roman" w:hAnsi="Times New Roman" w:cs="Times New Roman"/>
          <w:b/>
          <w:sz w:val="24"/>
          <w:szCs w:val="24"/>
        </w:rPr>
        <w:t>Economic Feasibility</w:t>
      </w:r>
    </w:p>
    <w:p w14:paraId="27FA0DBB" w14:textId="77777777" w:rsidR="00CD0388" w:rsidRPr="00C55728" w:rsidRDefault="00CD0388" w:rsidP="00CD0388">
      <w:pPr>
        <w:spacing w:before="100" w:beforeAutospacing="1" w:after="432" w:line="360" w:lineRule="auto"/>
        <w:jc w:val="both"/>
        <w:rPr>
          <w:rFonts w:ascii="Times New Roman" w:hAnsi="Times New Roman" w:cs="Times New Roman"/>
          <w:sz w:val="24"/>
          <w:szCs w:val="24"/>
        </w:rPr>
      </w:pPr>
      <w:r w:rsidRPr="00C55728">
        <w:rPr>
          <w:rFonts w:ascii="Times New Roman" w:hAnsi="Times New Roman" w:cs="Times New Roman"/>
          <w:sz w:val="24"/>
          <w:szCs w:val="24"/>
        </w:rPr>
        <w:t>It deals with the study of the cost benefit analysis. All the cost of the new system compared with the benefits, which can be obtained for management approval. The benefit may be quantities in nature Current System Summary. The genuine consideration of the system be</w:t>
      </w:r>
      <w:r>
        <w:rPr>
          <w:rFonts w:ascii="Times New Roman" w:hAnsi="Times New Roman" w:cs="Times New Roman"/>
          <w:sz w:val="24"/>
          <w:szCs w:val="24"/>
        </w:rPr>
        <w:t xml:space="preserve">ing developed is the approach </w:t>
      </w:r>
      <w:r w:rsidRPr="00C55728">
        <w:rPr>
          <w:rFonts w:ascii="Times New Roman" w:hAnsi="Times New Roman" w:cs="Times New Roman"/>
          <w:sz w:val="24"/>
          <w:szCs w:val="24"/>
        </w:rPr>
        <w:t xml:space="preserve">follow to look the system in the way it is useful for </w:t>
      </w:r>
      <w:r>
        <w:rPr>
          <w:rFonts w:ascii="Times New Roman" w:hAnsi="Times New Roman" w:cs="Times New Roman"/>
          <w:sz w:val="24"/>
          <w:szCs w:val="24"/>
        </w:rPr>
        <w:t>them</w:t>
      </w:r>
      <w:r w:rsidRPr="00C55728">
        <w:rPr>
          <w:rFonts w:ascii="Times New Roman" w:hAnsi="Times New Roman" w:cs="Times New Roman"/>
          <w:sz w:val="24"/>
          <w:szCs w:val="24"/>
        </w:rPr>
        <w:t>.</w:t>
      </w:r>
    </w:p>
    <w:p w14:paraId="3EED788E" w14:textId="77777777" w:rsidR="00CD0388" w:rsidRPr="00C55728" w:rsidRDefault="00CD0388" w:rsidP="00CD0388">
      <w:pPr>
        <w:spacing w:line="360" w:lineRule="auto"/>
        <w:jc w:val="both"/>
        <w:rPr>
          <w:rFonts w:ascii="Times New Roman" w:eastAsia="Calibri" w:hAnsi="Times New Roman" w:cs="Times New Roman"/>
          <w:sz w:val="24"/>
          <w:szCs w:val="24"/>
          <w:u w:val="single"/>
          <w:lang w:val="en-GB"/>
        </w:rPr>
      </w:pPr>
      <w:r w:rsidRPr="00C55728">
        <w:rPr>
          <w:rFonts w:ascii="Times New Roman" w:hAnsi="Times New Roman" w:cs="Times New Roman"/>
          <w:b/>
          <w:sz w:val="24"/>
          <w:szCs w:val="24"/>
        </w:rPr>
        <w:t>Programming Languages</w:t>
      </w:r>
    </w:p>
    <w:p w14:paraId="3736AD36" w14:textId="77777777" w:rsidR="00CD0388" w:rsidRPr="00C55728" w:rsidRDefault="00C20AF9" w:rsidP="00CD0388">
      <w:pPr>
        <w:pStyle w:val="ListParagraph"/>
        <w:numPr>
          <w:ilvl w:val="0"/>
          <w:numId w:val="10"/>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 .NET</w:t>
      </w:r>
    </w:p>
    <w:p w14:paraId="479FD159" w14:textId="77777777" w:rsidR="00CD0388" w:rsidRPr="00C55728" w:rsidRDefault="00CD0388" w:rsidP="00CD0388">
      <w:pPr>
        <w:pStyle w:val="ListParagraph"/>
        <w:numPr>
          <w:ilvl w:val="0"/>
          <w:numId w:val="10"/>
        </w:numPr>
        <w:spacing w:line="360" w:lineRule="auto"/>
        <w:jc w:val="both"/>
        <w:rPr>
          <w:rFonts w:ascii="Times New Roman" w:hAnsi="Times New Roman" w:cs="Times New Roman"/>
          <w:sz w:val="24"/>
          <w:szCs w:val="24"/>
          <w:u w:val="single"/>
        </w:rPr>
      </w:pPr>
      <w:r w:rsidRPr="00C55728">
        <w:rPr>
          <w:rFonts w:ascii="Times New Roman" w:hAnsi="Times New Roman" w:cs="Times New Roman"/>
          <w:sz w:val="24"/>
          <w:szCs w:val="24"/>
          <w:u w:val="single"/>
        </w:rPr>
        <w:t>MySQL</w:t>
      </w:r>
    </w:p>
    <w:p w14:paraId="592F3047" w14:textId="77777777" w:rsidR="00CD0388" w:rsidRPr="00C55728" w:rsidRDefault="00CD0388" w:rsidP="00CD0388">
      <w:pPr>
        <w:spacing w:line="360" w:lineRule="auto"/>
        <w:jc w:val="both"/>
        <w:rPr>
          <w:rFonts w:ascii="Times New Roman" w:hAnsi="Times New Roman" w:cs="Times New Roman"/>
          <w:sz w:val="24"/>
          <w:szCs w:val="24"/>
        </w:rPr>
      </w:pPr>
    </w:p>
    <w:p w14:paraId="025BF1AF" w14:textId="77777777" w:rsidR="00CD0388" w:rsidRPr="00C55728" w:rsidRDefault="00CD0388" w:rsidP="00CD0388">
      <w:pPr>
        <w:rPr>
          <w:rFonts w:ascii="Times New Roman" w:hAnsi="Times New Roman" w:cs="Times New Roman"/>
        </w:rPr>
      </w:pPr>
    </w:p>
    <w:p w14:paraId="1C536A8B" w14:textId="77777777" w:rsidR="00CD0388" w:rsidRPr="00C55728" w:rsidRDefault="00CD0388" w:rsidP="00CD0388">
      <w:pPr>
        <w:rPr>
          <w:rFonts w:ascii="Times New Roman" w:hAnsi="Times New Roman" w:cs="Times New Roman"/>
        </w:rPr>
      </w:pPr>
    </w:p>
    <w:p w14:paraId="472B112B" w14:textId="77777777" w:rsidR="00CD0388" w:rsidRDefault="00CD0388" w:rsidP="00CD0388">
      <w:pPr>
        <w:rPr>
          <w:rFonts w:ascii="Times New Roman" w:hAnsi="Times New Roman" w:cs="Times New Roman"/>
        </w:rPr>
      </w:pPr>
    </w:p>
    <w:p w14:paraId="5A3E71B7" w14:textId="77777777" w:rsidR="00CD0388" w:rsidRDefault="00CD0388" w:rsidP="00CD0388">
      <w:pPr>
        <w:rPr>
          <w:rFonts w:ascii="Times New Roman" w:hAnsi="Times New Roman" w:cs="Times New Roman"/>
        </w:rPr>
      </w:pPr>
    </w:p>
    <w:p w14:paraId="289D642E" w14:textId="77777777" w:rsidR="00CD0388" w:rsidRDefault="00CD0388" w:rsidP="00CD0388">
      <w:pPr>
        <w:rPr>
          <w:rFonts w:ascii="Times New Roman" w:hAnsi="Times New Roman" w:cs="Times New Roman"/>
        </w:rPr>
      </w:pPr>
    </w:p>
    <w:p w14:paraId="3919055D" w14:textId="77777777" w:rsidR="00CD0388" w:rsidRDefault="00CD0388" w:rsidP="00CD0388">
      <w:pPr>
        <w:rPr>
          <w:rFonts w:ascii="Times New Roman" w:hAnsi="Times New Roman" w:cs="Times New Roman"/>
        </w:rPr>
      </w:pPr>
    </w:p>
    <w:p w14:paraId="0FEF93A9" w14:textId="77777777" w:rsidR="00CD0388" w:rsidRDefault="00CD0388" w:rsidP="00CD0388">
      <w:pPr>
        <w:rPr>
          <w:rFonts w:ascii="Times New Roman" w:hAnsi="Times New Roman" w:cs="Times New Roman"/>
        </w:rPr>
      </w:pPr>
    </w:p>
    <w:p w14:paraId="750069D2" w14:textId="77777777" w:rsidR="00CD0388" w:rsidRDefault="00CD0388" w:rsidP="00CD0388">
      <w:pPr>
        <w:rPr>
          <w:rFonts w:ascii="Times New Roman" w:hAnsi="Times New Roman" w:cs="Times New Roman"/>
        </w:rPr>
      </w:pPr>
    </w:p>
    <w:p w14:paraId="2BE89CAB" w14:textId="77777777" w:rsidR="00CD0388" w:rsidRDefault="00CD0388" w:rsidP="00CD0388">
      <w:pPr>
        <w:rPr>
          <w:rFonts w:ascii="Times New Roman" w:hAnsi="Times New Roman" w:cs="Times New Roman"/>
        </w:rPr>
      </w:pPr>
    </w:p>
    <w:p w14:paraId="15CF1DDF" w14:textId="77777777" w:rsidR="00CD0388" w:rsidRDefault="00CD0388" w:rsidP="00CD0388">
      <w:pPr>
        <w:rPr>
          <w:rFonts w:ascii="Times New Roman" w:hAnsi="Times New Roman" w:cs="Times New Roman"/>
        </w:rPr>
      </w:pPr>
    </w:p>
    <w:p w14:paraId="45B9AE02" w14:textId="77777777" w:rsidR="00CD0388" w:rsidRDefault="00CD0388" w:rsidP="00CD0388">
      <w:pPr>
        <w:rPr>
          <w:rFonts w:ascii="Times New Roman" w:hAnsi="Times New Roman" w:cs="Times New Roman"/>
        </w:rPr>
      </w:pPr>
    </w:p>
    <w:p w14:paraId="7F554CD4" w14:textId="77777777" w:rsidR="00CD0388" w:rsidRDefault="00CD0388" w:rsidP="00CD0388">
      <w:pPr>
        <w:rPr>
          <w:rFonts w:ascii="Times New Roman" w:hAnsi="Times New Roman" w:cs="Times New Roman"/>
        </w:rPr>
      </w:pPr>
    </w:p>
    <w:p w14:paraId="06715383" w14:textId="77777777" w:rsidR="00CD0388" w:rsidRDefault="00CD0388" w:rsidP="00CD0388">
      <w:pPr>
        <w:rPr>
          <w:rFonts w:ascii="Times New Roman" w:hAnsi="Times New Roman" w:cs="Times New Roman"/>
        </w:rPr>
      </w:pPr>
    </w:p>
    <w:p w14:paraId="449D6AAF" w14:textId="77777777" w:rsidR="00CD0388" w:rsidRDefault="00CD0388" w:rsidP="00CD0388">
      <w:pPr>
        <w:rPr>
          <w:rFonts w:ascii="Times New Roman" w:hAnsi="Times New Roman" w:cs="Times New Roman"/>
        </w:rPr>
      </w:pPr>
    </w:p>
    <w:p w14:paraId="661287D9" w14:textId="77777777" w:rsidR="00CD0388" w:rsidRDefault="00CD0388" w:rsidP="00CD0388">
      <w:pPr>
        <w:rPr>
          <w:rFonts w:ascii="Times New Roman" w:hAnsi="Times New Roman" w:cs="Times New Roman"/>
        </w:rPr>
      </w:pPr>
    </w:p>
    <w:p w14:paraId="6FF28C96" w14:textId="77777777" w:rsidR="00CD0388" w:rsidRDefault="00CD0388" w:rsidP="00CD0388">
      <w:pPr>
        <w:rPr>
          <w:rFonts w:ascii="Times New Roman" w:hAnsi="Times New Roman" w:cs="Times New Roman"/>
        </w:rPr>
      </w:pPr>
    </w:p>
    <w:p w14:paraId="470840E4" w14:textId="77777777" w:rsidR="00CD0388" w:rsidRDefault="00CD0388" w:rsidP="00CD0388">
      <w:pPr>
        <w:rPr>
          <w:rFonts w:ascii="Times New Roman" w:hAnsi="Times New Roman" w:cs="Times New Roman"/>
        </w:rPr>
      </w:pPr>
    </w:p>
    <w:p w14:paraId="22AE41F9" w14:textId="77777777" w:rsidR="00CD0388" w:rsidRPr="00D424C6" w:rsidRDefault="00CD0388" w:rsidP="00CD0388"/>
    <w:p w14:paraId="1225AA74" w14:textId="77777777" w:rsidR="0092141E" w:rsidRDefault="0092141E"/>
    <w:sectPr w:rsidR="0092141E" w:rsidSect="00333D9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agomelo" w:date="2019-07-10T09:10:00Z" w:initials="M">
    <w:p w14:paraId="5D68C917" w14:textId="77777777" w:rsidR="004470D9" w:rsidRDefault="004470D9">
      <w:pPr>
        <w:pStyle w:val="CommentText"/>
      </w:pPr>
      <w:r>
        <w:rPr>
          <w:rStyle w:val="CommentReference"/>
        </w:rPr>
        <w:annotationRef/>
      </w:r>
      <w:r>
        <w:t>Avoid using 1</w:t>
      </w:r>
      <w:r w:rsidRPr="004470D9">
        <w:rPr>
          <w:vertAlign w:val="superscript"/>
        </w:rPr>
        <w:t>st</w:t>
      </w:r>
      <w:r>
        <w:t xml:space="preserve"> person</w:t>
      </w:r>
    </w:p>
  </w:comment>
  <w:comment w:id="6" w:author="Magomelo" w:date="2019-07-10T09:13:00Z" w:initials="M">
    <w:p w14:paraId="17F76F65" w14:textId="77777777" w:rsidR="000E79C4" w:rsidRDefault="000E79C4">
      <w:pPr>
        <w:pStyle w:val="CommentText"/>
      </w:pPr>
      <w:r>
        <w:rPr>
          <w:rStyle w:val="CommentReference"/>
        </w:rPr>
        <w:annotationRef/>
      </w:r>
      <w:r>
        <w:t>Here you are supposed to give a description of the current system…..not proposing what it must do.</w:t>
      </w:r>
    </w:p>
  </w:comment>
  <w:comment w:id="33" w:author="Magomelo" w:date="2019-07-10T09:16:00Z" w:initials="M">
    <w:p w14:paraId="0A7928B9" w14:textId="77777777" w:rsidR="000E79C4" w:rsidRDefault="000E79C4">
      <w:pPr>
        <w:pStyle w:val="CommentText"/>
      </w:pPr>
      <w:r>
        <w:rPr>
          <w:rStyle w:val="CommentReference"/>
        </w:rPr>
        <w:annotationRef/>
      </w:r>
      <w:r>
        <w:t xml:space="preserve">Your sub-headings are contradicting </w:t>
      </w:r>
    </w:p>
  </w:comment>
  <w:comment w:id="34" w:author="Magomelo" w:date="2019-07-10T09:15:00Z" w:initials="M">
    <w:p w14:paraId="651BE911" w14:textId="77777777" w:rsidR="000E79C4" w:rsidRDefault="000E79C4">
      <w:pPr>
        <w:pStyle w:val="CommentText"/>
      </w:pPr>
      <w:r>
        <w:rPr>
          <w:rStyle w:val="CommentReference"/>
        </w:rPr>
        <w:annotationRef/>
      </w:r>
      <w:r>
        <w:t>Which system is this one</w:t>
      </w:r>
    </w:p>
  </w:comment>
  <w:comment w:id="36" w:author="Magomelo" w:date="2019-07-10T09:20:00Z" w:initials="M">
    <w:p w14:paraId="7AC9234A" w14:textId="77777777" w:rsidR="000E79C4" w:rsidRDefault="000E79C4">
      <w:pPr>
        <w:pStyle w:val="CommentText"/>
      </w:pPr>
      <w:r>
        <w:rPr>
          <w:rStyle w:val="CommentReference"/>
        </w:rPr>
        <w:annotationRef/>
      </w:r>
      <w:r>
        <w:t xml:space="preserve">Not necessary here…..this section should only state what your system will </w:t>
      </w:r>
      <w:r>
        <w:t>cover</w:t>
      </w:r>
      <w:bookmarkStart w:id="37" w:name="_GoBack"/>
      <w:bookmarkEnd w:id="3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68C917" w15:done="0"/>
  <w15:commentEx w15:paraId="17F76F65" w15:done="0"/>
  <w15:commentEx w15:paraId="0A7928B9" w15:done="0"/>
  <w15:commentEx w15:paraId="651BE911" w15:done="0"/>
  <w15:commentEx w15:paraId="7AC923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3D8B"/>
    <w:multiLevelType w:val="hybridMultilevel"/>
    <w:tmpl w:val="810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77AB1"/>
    <w:multiLevelType w:val="multilevel"/>
    <w:tmpl w:val="5EDA2B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0F1EB6"/>
    <w:multiLevelType w:val="hybridMultilevel"/>
    <w:tmpl w:val="B3F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F5A2E"/>
    <w:multiLevelType w:val="hybridMultilevel"/>
    <w:tmpl w:val="A09E3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A0DE7"/>
    <w:multiLevelType w:val="hybridMultilevel"/>
    <w:tmpl w:val="118C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61872"/>
    <w:multiLevelType w:val="hybridMultilevel"/>
    <w:tmpl w:val="E0909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40C37"/>
    <w:multiLevelType w:val="hybridMultilevel"/>
    <w:tmpl w:val="B91C1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11194A"/>
    <w:multiLevelType w:val="hybridMultilevel"/>
    <w:tmpl w:val="CCFA0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051E94"/>
    <w:multiLevelType w:val="hybridMultilevel"/>
    <w:tmpl w:val="EA58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C02C6"/>
    <w:multiLevelType w:val="multilevel"/>
    <w:tmpl w:val="381E2C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FF0CA8"/>
    <w:multiLevelType w:val="hybridMultilevel"/>
    <w:tmpl w:val="E692E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A0520"/>
    <w:multiLevelType w:val="multilevel"/>
    <w:tmpl w:val="759C3F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2"/>
  </w:num>
  <w:num w:numId="3">
    <w:abstractNumId w:val="8"/>
  </w:num>
  <w:num w:numId="4">
    <w:abstractNumId w:val="7"/>
  </w:num>
  <w:num w:numId="5">
    <w:abstractNumId w:val="3"/>
  </w:num>
  <w:num w:numId="6">
    <w:abstractNumId w:val="11"/>
  </w:num>
  <w:num w:numId="7">
    <w:abstractNumId w:val="1"/>
  </w:num>
  <w:num w:numId="8">
    <w:abstractNumId w:val="2"/>
  </w:num>
  <w:num w:numId="9">
    <w:abstractNumId w:val="4"/>
  </w:num>
  <w:num w:numId="10">
    <w:abstractNumId w:val="0"/>
  </w:num>
  <w:num w:numId="11">
    <w:abstractNumId w:val="9"/>
  </w:num>
  <w:num w:numId="12">
    <w:abstractNumId w:val="5"/>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omelo">
    <w15:presenceInfo w15:providerId="None" w15:userId="Magom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F9"/>
    <w:rsid w:val="00092BDD"/>
    <w:rsid w:val="000A4140"/>
    <w:rsid w:val="000E79C4"/>
    <w:rsid w:val="00182C90"/>
    <w:rsid w:val="00182EF7"/>
    <w:rsid w:val="0018501A"/>
    <w:rsid w:val="001D696E"/>
    <w:rsid w:val="003937B5"/>
    <w:rsid w:val="003C0C51"/>
    <w:rsid w:val="003C1A62"/>
    <w:rsid w:val="003C6A31"/>
    <w:rsid w:val="003D6341"/>
    <w:rsid w:val="00421E51"/>
    <w:rsid w:val="004470D9"/>
    <w:rsid w:val="00473917"/>
    <w:rsid w:val="004B277A"/>
    <w:rsid w:val="004E1B2D"/>
    <w:rsid w:val="0055656C"/>
    <w:rsid w:val="005C26C8"/>
    <w:rsid w:val="00690FCB"/>
    <w:rsid w:val="0069540D"/>
    <w:rsid w:val="006D3249"/>
    <w:rsid w:val="006F559F"/>
    <w:rsid w:val="00737AD1"/>
    <w:rsid w:val="00754144"/>
    <w:rsid w:val="00796256"/>
    <w:rsid w:val="007C6558"/>
    <w:rsid w:val="007F4DB2"/>
    <w:rsid w:val="0085261E"/>
    <w:rsid w:val="0086542E"/>
    <w:rsid w:val="0092141E"/>
    <w:rsid w:val="0092143A"/>
    <w:rsid w:val="009757CC"/>
    <w:rsid w:val="009841F9"/>
    <w:rsid w:val="009A7A8A"/>
    <w:rsid w:val="009A7E8F"/>
    <w:rsid w:val="00A03715"/>
    <w:rsid w:val="00A13315"/>
    <w:rsid w:val="00A6280F"/>
    <w:rsid w:val="00B65796"/>
    <w:rsid w:val="00BD672D"/>
    <w:rsid w:val="00C20AF9"/>
    <w:rsid w:val="00C81728"/>
    <w:rsid w:val="00CD0388"/>
    <w:rsid w:val="00CF7842"/>
    <w:rsid w:val="00D06073"/>
    <w:rsid w:val="00D15975"/>
    <w:rsid w:val="00D423CF"/>
    <w:rsid w:val="00D9350C"/>
    <w:rsid w:val="00DE3055"/>
    <w:rsid w:val="00F16965"/>
    <w:rsid w:val="00FA044F"/>
    <w:rsid w:val="00FA5BA2"/>
    <w:rsid w:val="00FC224D"/>
    <w:rsid w:val="00FC415F"/>
    <w:rsid w:val="00FE2EB9"/>
    <w:rsid w:val="00FF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FAAD"/>
  <w15:chartTrackingRefBased/>
  <w15:docId w15:val="{F763A851-8E02-462D-A804-63F7DF94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388"/>
    <w:pPr>
      <w:spacing w:after="160" w:line="256"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CD0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uiPriority w:val="34"/>
    <w:qFormat/>
    <w:rsid w:val="009757CC"/>
    <w:pPr>
      <w:ind w:left="720"/>
      <w:contextualSpacing/>
    </w:pPr>
  </w:style>
  <w:style w:type="character" w:customStyle="1" w:styleId="Heading2Char">
    <w:name w:val="Heading 2 Char"/>
    <w:basedOn w:val="DefaultParagraphFont"/>
    <w:link w:val="Heading2"/>
    <w:uiPriority w:val="9"/>
    <w:rsid w:val="00CD03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388"/>
    <w:rPr>
      <w:color w:val="0563C1" w:themeColor="hyperlink"/>
      <w:u w:val="single"/>
    </w:rPr>
  </w:style>
  <w:style w:type="character" w:styleId="CommentReference">
    <w:name w:val="annotation reference"/>
    <w:basedOn w:val="DefaultParagraphFont"/>
    <w:uiPriority w:val="99"/>
    <w:semiHidden/>
    <w:unhideWhenUsed/>
    <w:rsid w:val="004470D9"/>
    <w:rPr>
      <w:sz w:val="16"/>
      <w:szCs w:val="16"/>
    </w:rPr>
  </w:style>
  <w:style w:type="paragraph" w:styleId="CommentText">
    <w:name w:val="annotation text"/>
    <w:basedOn w:val="Normal"/>
    <w:link w:val="CommentTextChar"/>
    <w:uiPriority w:val="99"/>
    <w:semiHidden/>
    <w:unhideWhenUsed/>
    <w:rsid w:val="004470D9"/>
    <w:pPr>
      <w:spacing w:line="240" w:lineRule="auto"/>
    </w:pPr>
    <w:rPr>
      <w:sz w:val="20"/>
      <w:szCs w:val="20"/>
    </w:rPr>
  </w:style>
  <w:style w:type="character" w:customStyle="1" w:styleId="CommentTextChar">
    <w:name w:val="Comment Text Char"/>
    <w:basedOn w:val="DefaultParagraphFont"/>
    <w:link w:val="CommentText"/>
    <w:uiPriority w:val="99"/>
    <w:semiHidden/>
    <w:rsid w:val="004470D9"/>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4470D9"/>
    <w:rPr>
      <w:b/>
      <w:bCs/>
    </w:rPr>
  </w:style>
  <w:style w:type="character" w:customStyle="1" w:styleId="CommentSubjectChar">
    <w:name w:val="Comment Subject Char"/>
    <w:basedOn w:val="CommentTextChar"/>
    <w:link w:val="CommentSubject"/>
    <w:uiPriority w:val="99"/>
    <w:semiHidden/>
    <w:rsid w:val="004470D9"/>
    <w:rPr>
      <w:rFonts w:asciiTheme="minorHAnsi" w:eastAsiaTheme="minorHAnsi" w:hAnsiTheme="minorHAnsi" w:cstheme="minorBidi"/>
      <w:b/>
      <w:bCs/>
    </w:rPr>
  </w:style>
  <w:style w:type="paragraph" w:styleId="BalloonText">
    <w:name w:val="Balloon Text"/>
    <w:basedOn w:val="Normal"/>
    <w:link w:val="BalloonTextChar"/>
    <w:uiPriority w:val="99"/>
    <w:semiHidden/>
    <w:unhideWhenUsed/>
    <w:rsid w:val="00447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0D9"/>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Magomelo</cp:lastModifiedBy>
  <cp:revision>54</cp:revision>
  <dcterms:created xsi:type="dcterms:W3CDTF">2019-06-23T18:48:00Z</dcterms:created>
  <dcterms:modified xsi:type="dcterms:W3CDTF">2019-07-10T07:29:00Z</dcterms:modified>
</cp:coreProperties>
</file>